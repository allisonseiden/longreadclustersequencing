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FC6CD" w14:textId="77777777" w:rsidR="00AD5EBC" w:rsidRDefault="00183BAE" w:rsidP="00043CF5">
      <w:pPr>
        <w:rPr>
          <w:rFonts w:ascii="Arial" w:hAnsi="Arial" w:cs="Arial"/>
          <w:b/>
        </w:rPr>
      </w:pPr>
      <w:r w:rsidRPr="00444A65">
        <w:rPr>
          <w:rFonts w:ascii="Arial" w:hAnsi="Arial" w:cs="Arial"/>
          <w:b/>
        </w:rPr>
        <w:t>Title</w:t>
      </w:r>
    </w:p>
    <w:p w14:paraId="226196D8" w14:textId="2314E0FF" w:rsidR="00183BAE" w:rsidRDefault="00183BAE" w:rsidP="00043CF5">
      <w:pPr>
        <w:rPr>
          <w:rFonts w:ascii="Arial" w:hAnsi="Arial" w:cs="Arial"/>
        </w:rPr>
      </w:pPr>
      <w:r w:rsidRPr="00444A65">
        <w:rPr>
          <w:rFonts w:ascii="Arial" w:hAnsi="Arial" w:cs="Arial"/>
        </w:rPr>
        <w:t xml:space="preserve">Defining </w:t>
      </w:r>
      <w:r w:rsidRPr="00444A65">
        <w:rPr>
          <w:rFonts w:ascii="Arial" w:hAnsi="Arial" w:cs="Arial"/>
          <w:i/>
        </w:rPr>
        <w:t>de novo</w:t>
      </w:r>
      <w:r w:rsidRPr="00444A65">
        <w:rPr>
          <w:rFonts w:ascii="Arial" w:hAnsi="Arial" w:cs="Arial"/>
        </w:rPr>
        <w:t xml:space="preserve"> indel biology with long-read technology</w:t>
      </w:r>
    </w:p>
    <w:p w14:paraId="73084FCE" w14:textId="77777777" w:rsidR="00D37570" w:rsidRPr="00444A65" w:rsidRDefault="00D37570" w:rsidP="00043CF5">
      <w:pPr>
        <w:rPr>
          <w:rFonts w:ascii="Arial" w:hAnsi="Arial" w:cs="Arial"/>
        </w:rPr>
      </w:pPr>
    </w:p>
    <w:p w14:paraId="26009658" w14:textId="77777777" w:rsidR="00AD5EBC" w:rsidRDefault="00F91BEE" w:rsidP="00043CF5">
      <w:pPr>
        <w:rPr>
          <w:rFonts w:ascii="Arial" w:hAnsi="Arial" w:cs="Arial"/>
          <w:b/>
        </w:rPr>
      </w:pPr>
      <w:r w:rsidRPr="00444A65">
        <w:rPr>
          <w:rFonts w:ascii="Arial" w:hAnsi="Arial" w:cs="Arial"/>
          <w:b/>
        </w:rPr>
        <w:t>Authors</w:t>
      </w:r>
    </w:p>
    <w:p w14:paraId="1FB1B3BA" w14:textId="02EF00DB" w:rsidR="00983C18" w:rsidRPr="00444A65" w:rsidRDefault="00F91BEE" w:rsidP="00043CF5">
      <w:pPr>
        <w:rPr>
          <w:rFonts w:ascii="Arial" w:hAnsi="Arial" w:cs="Arial"/>
        </w:rPr>
      </w:pPr>
      <w:r w:rsidRPr="00444A65">
        <w:rPr>
          <w:rFonts w:ascii="Arial" w:hAnsi="Arial" w:cs="Arial"/>
        </w:rPr>
        <w:t xml:space="preserve">Allison H. </w:t>
      </w:r>
      <w:proofErr w:type="spellStart"/>
      <w:r w:rsidRPr="00444A65">
        <w:rPr>
          <w:rFonts w:ascii="Arial" w:hAnsi="Arial" w:cs="Arial"/>
        </w:rPr>
        <w:t>Seiden</w:t>
      </w:r>
      <w:proofErr w:type="spellEnd"/>
      <w:r w:rsidR="009F2494" w:rsidRPr="00444A65">
        <w:rPr>
          <w:rFonts w:ascii="Arial" w:hAnsi="Arial" w:cs="Arial"/>
          <w:color w:val="000000" w:themeColor="text1"/>
          <w:vertAlign w:val="superscript"/>
        </w:rPr>
        <w:t>†</w:t>
      </w:r>
      <w:r w:rsidR="00D177AD" w:rsidRPr="00444A65">
        <w:rPr>
          <w:rFonts w:ascii="Arial" w:hAnsi="Arial" w:cs="Arial"/>
          <w:color w:val="000000" w:themeColor="text1"/>
        </w:rPr>
        <w:t>,</w:t>
      </w:r>
      <w:r w:rsidRPr="00444A65">
        <w:rPr>
          <w:rFonts w:ascii="Arial" w:hAnsi="Arial" w:cs="Arial"/>
        </w:rPr>
        <w:t xml:space="preserve"> Felix Richter</w:t>
      </w:r>
      <w:r w:rsidR="009F2494" w:rsidRPr="00444A65">
        <w:rPr>
          <w:rFonts w:ascii="Arial" w:hAnsi="Arial" w:cs="Arial"/>
          <w:color w:val="000000" w:themeColor="text1"/>
          <w:vertAlign w:val="superscript"/>
        </w:rPr>
        <w:t>†</w:t>
      </w:r>
      <w:r w:rsidR="00D177AD" w:rsidRPr="00444A65">
        <w:rPr>
          <w:rFonts w:ascii="Arial" w:hAnsi="Arial" w:cs="Arial"/>
          <w:color w:val="000000" w:themeColor="text1"/>
        </w:rPr>
        <w:t>,</w:t>
      </w:r>
      <w:r w:rsidRPr="00444A65">
        <w:rPr>
          <w:rFonts w:ascii="Arial" w:hAnsi="Arial" w:cs="Arial"/>
        </w:rPr>
        <w:t xml:space="preserve"> </w:t>
      </w:r>
      <w:proofErr w:type="spellStart"/>
      <w:r w:rsidRPr="00444A65">
        <w:rPr>
          <w:rFonts w:ascii="Arial" w:hAnsi="Arial" w:cs="Arial"/>
        </w:rPr>
        <w:t>Nihir</w:t>
      </w:r>
      <w:proofErr w:type="spellEnd"/>
      <w:r w:rsidRPr="00444A65">
        <w:rPr>
          <w:rFonts w:ascii="Arial" w:hAnsi="Arial" w:cs="Arial"/>
        </w:rPr>
        <w:t xml:space="preserve"> Patel,</w:t>
      </w:r>
      <w:r w:rsidRPr="00444A65">
        <w:rPr>
          <w:rFonts w:ascii="Arial" w:hAnsi="Arial" w:cs="Arial"/>
        </w:rPr>
        <w:t xml:space="preserve"> Andrew Sharp,</w:t>
      </w:r>
      <w:r w:rsidRPr="00444A65">
        <w:rPr>
          <w:rFonts w:ascii="Arial" w:hAnsi="Arial" w:cs="Arial"/>
        </w:rPr>
        <w:t xml:space="preserve"> Bruce D. Gelb</w:t>
      </w:r>
      <w:r w:rsidR="00A84F82" w:rsidRPr="00444A65">
        <w:rPr>
          <w:rFonts w:ascii="Arial" w:hAnsi="Arial" w:cs="Arial"/>
          <w:vertAlign w:val="superscript"/>
        </w:rPr>
        <w:t>*</w:t>
      </w:r>
    </w:p>
    <w:p w14:paraId="657A0A28" w14:textId="678FB3B0" w:rsidR="009F2494" w:rsidRDefault="009F2494" w:rsidP="00043CF5">
      <w:pPr>
        <w:rPr>
          <w:rFonts w:ascii="Arial" w:hAnsi="Arial" w:cs="Arial"/>
          <w:color w:val="000000" w:themeColor="text1"/>
        </w:rPr>
      </w:pPr>
      <w:r w:rsidRPr="00444A65">
        <w:rPr>
          <w:rFonts w:ascii="Arial" w:hAnsi="Arial" w:cs="Arial"/>
          <w:color w:val="000000" w:themeColor="text1"/>
        </w:rPr>
        <w:t>† Contributed equally</w:t>
      </w:r>
    </w:p>
    <w:p w14:paraId="0EED601A" w14:textId="77777777" w:rsidR="0030655A" w:rsidRPr="00444A65" w:rsidRDefault="0030655A" w:rsidP="00043CF5">
      <w:pPr>
        <w:rPr>
          <w:rFonts w:ascii="Arial" w:hAnsi="Arial" w:cs="Arial"/>
          <w:color w:val="000000" w:themeColor="text1"/>
        </w:rPr>
      </w:pPr>
    </w:p>
    <w:p w14:paraId="007BEC15" w14:textId="77777777" w:rsidR="00D8137D" w:rsidRDefault="00B61ED0" w:rsidP="00043CF5">
      <w:pPr>
        <w:rPr>
          <w:rFonts w:ascii="Arial" w:hAnsi="Arial" w:cs="Arial"/>
          <w:b/>
          <w:color w:val="000000" w:themeColor="text1"/>
        </w:rPr>
      </w:pPr>
      <w:r w:rsidRPr="00444A65">
        <w:rPr>
          <w:rFonts w:ascii="Arial" w:hAnsi="Arial" w:cs="Arial"/>
          <w:b/>
          <w:color w:val="000000" w:themeColor="text1"/>
        </w:rPr>
        <w:t>Contact information</w:t>
      </w:r>
    </w:p>
    <w:p w14:paraId="39C84232" w14:textId="438C6DE8" w:rsidR="00B61ED0" w:rsidRDefault="00B61ED0" w:rsidP="00043CF5">
      <w:pPr>
        <w:rPr>
          <w:rStyle w:val="Hyperlink"/>
          <w:rFonts w:ascii="Arial" w:hAnsi="Arial" w:cs="Arial"/>
        </w:rPr>
      </w:pPr>
      <w:r w:rsidRPr="00444A65">
        <w:rPr>
          <w:rFonts w:ascii="Arial" w:hAnsi="Arial" w:cs="Arial"/>
          <w:b/>
          <w:color w:val="000000" w:themeColor="text1"/>
        </w:rPr>
        <w:t>*</w:t>
      </w:r>
      <w:hyperlink r:id="rId5" w:history="1">
        <w:r w:rsidR="007770A5" w:rsidRPr="0097278C">
          <w:rPr>
            <w:rStyle w:val="Hyperlink"/>
            <w:rFonts w:ascii="Arial" w:hAnsi="Arial" w:cs="Arial"/>
          </w:rPr>
          <w:t>bruce.gelb@mssm.edu</w:t>
        </w:r>
      </w:hyperlink>
    </w:p>
    <w:p w14:paraId="7D613A6A" w14:textId="77777777" w:rsidR="0030655A" w:rsidRPr="00444A65" w:rsidRDefault="0030655A" w:rsidP="00043CF5">
      <w:pPr>
        <w:rPr>
          <w:rFonts w:ascii="Arial" w:hAnsi="Arial" w:cs="Arial"/>
          <w:b/>
          <w:color w:val="000000" w:themeColor="text1"/>
        </w:rPr>
      </w:pPr>
    </w:p>
    <w:p w14:paraId="10A7A10A" w14:textId="77777777" w:rsidR="007770A5" w:rsidRDefault="002D0976" w:rsidP="00043CF5">
      <w:pPr>
        <w:rPr>
          <w:rFonts w:ascii="Arial" w:hAnsi="Arial" w:cs="Arial"/>
          <w:b/>
        </w:rPr>
      </w:pPr>
      <w:r w:rsidRPr="00444A65">
        <w:rPr>
          <w:rFonts w:ascii="Arial" w:hAnsi="Arial" w:cs="Arial"/>
          <w:b/>
        </w:rPr>
        <w:t>Target journal</w:t>
      </w:r>
    </w:p>
    <w:p w14:paraId="0D9E2C78" w14:textId="481960E9" w:rsidR="002D0976" w:rsidRPr="00F72B42" w:rsidRDefault="002D0976" w:rsidP="00043CF5">
      <w:pPr>
        <w:rPr>
          <w:rFonts w:ascii="Arial" w:hAnsi="Arial" w:cs="Arial"/>
          <w:i/>
        </w:rPr>
      </w:pPr>
      <w:r w:rsidRPr="00F72B42">
        <w:rPr>
          <w:rFonts w:ascii="Arial" w:hAnsi="Arial" w:cs="Arial"/>
          <w:i/>
        </w:rPr>
        <w:t>Genome Research</w:t>
      </w:r>
    </w:p>
    <w:p w14:paraId="14E4AD52" w14:textId="00DCC869" w:rsidR="00183BAE" w:rsidRDefault="00183BAE" w:rsidP="00043CF5">
      <w:pPr>
        <w:rPr>
          <w:rFonts w:ascii="Arial" w:hAnsi="Arial" w:cs="Arial"/>
        </w:rPr>
      </w:pPr>
    </w:p>
    <w:p w14:paraId="31010869" w14:textId="59B0FAE5" w:rsidR="00043CF5" w:rsidRPr="00D24CE3" w:rsidRDefault="00043CF5" w:rsidP="00043CF5">
      <w:pPr>
        <w:rPr>
          <w:rFonts w:ascii="Arial" w:hAnsi="Arial" w:cs="Arial"/>
          <w:b/>
        </w:rPr>
      </w:pPr>
      <w:r w:rsidRPr="00D24CE3">
        <w:rPr>
          <w:rFonts w:ascii="Arial" w:hAnsi="Arial" w:cs="Arial"/>
          <w:b/>
        </w:rPr>
        <w:t>Abstract</w:t>
      </w:r>
    </w:p>
    <w:p w14:paraId="7596154E" w14:textId="77777777" w:rsidR="00043CF5" w:rsidRDefault="00043CF5" w:rsidP="00043CF5">
      <w:pPr>
        <w:rPr>
          <w:rFonts w:ascii="Arial" w:hAnsi="Arial" w:cs="Arial"/>
        </w:rPr>
      </w:pPr>
    </w:p>
    <w:p w14:paraId="6CA5E983" w14:textId="77777777" w:rsidR="00043CF5" w:rsidRPr="00444A65" w:rsidRDefault="00043CF5" w:rsidP="00043CF5">
      <w:pPr>
        <w:rPr>
          <w:rFonts w:ascii="Arial" w:hAnsi="Arial" w:cs="Arial"/>
        </w:rPr>
      </w:pPr>
    </w:p>
    <w:p w14:paraId="23D9D5E4" w14:textId="77777777" w:rsidR="00183BAE" w:rsidRPr="00444A65" w:rsidRDefault="00183BAE" w:rsidP="00043CF5">
      <w:pPr>
        <w:rPr>
          <w:rFonts w:ascii="Arial" w:hAnsi="Arial" w:cs="Arial"/>
          <w:b/>
        </w:rPr>
      </w:pPr>
      <w:r w:rsidRPr="00444A65">
        <w:rPr>
          <w:rFonts w:ascii="Arial" w:hAnsi="Arial" w:cs="Arial"/>
          <w:b/>
        </w:rPr>
        <w:t>Introduction</w:t>
      </w:r>
    </w:p>
    <w:p w14:paraId="76EF6105" w14:textId="77777777" w:rsidR="00183BAE" w:rsidRPr="00444A65" w:rsidRDefault="00183BAE" w:rsidP="00043CF5">
      <w:pPr>
        <w:ind w:firstLine="720"/>
        <w:rPr>
          <w:rFonts w:ascii="Arial" w:hAnsi="Arial" w:cs="Arial"/>
        </w:rPr>
      </w:pPr>
      <w:r w:rsidRPr="00444A65">
        <w:rPr>
          <w:rFonts w:ascii="Arial" w:hAnsi="Arial" w:cs="Arial"/>
        </w:rPr>
        <w:t>Genomes evolve through mutation and selection. Mutations include single nucleotide variants (SNVs), short insertions and deletions (indels, ≤ 50-bp changes), and larger structural variations. Models of local indel mutation rates would serve as a powerful control for disease association studies as well as an invaluable tool for understanding evolution, especially in repetitive regions.</w:t>
      </w:r>
      <w:r w:rsidRPr="00444A65">
        <w:rPr>
          <w:rFonts w:ascii="Arial" w:hAnsi="Arial" w:cs="Arial"/>
        </w:rPr>
        <w:fldChar w:fldCharType="begin" w:fldLock="1"/>
      </w:r>
      <w:r w:rsidRPr="00444A65">
        <w:rPr>
          <w:rFonts w:ascii="Arial" w:hAnsi="Arial" w:cs="Arial"/>
        </w:rPr>
        <w:instrText>ADDIN CSL_CITATION {"citationItems":[{"id":"ITEM-1","itemData":{"DOI":"10.1016/j.tig.2013.04.005","ISSN":"01689525","PMID":"23684843","abstract":"All genetic variation arises via new mutations; therefore, determining the rate and biases for different classes of mutation is essential for understanding the genetics of human disease and evolution. Decades of mutation rate analyses have focused on a relatively small number of loci because of technical limitations. However, advances in sequencing technology have allowed for empirical assessments of genome-wide rates of mutation. Recent studies have shown that 76% of new mutations originate in the paternal lineage and provide unequivocal evidence for an increase in mutation with paternal age. Although most analyses have focused on single nucleotide variants (SNVs), studies have begun to provide insight into the mutation rate for other classes of variation, including copy number variants (CNVs), microsatellites, and mobile element insertions (MEIs). Here, we review the genome-wide analyses for the mutation rate of several types of variants and suggest areas for future research.","author":[{"dropping-particle":"","family":"Campbell","given":"Catarina D.","non-dropping-particle":"","parse-names":false,"suffix":""},{"dropping-particle":"","family":"Eichler","given":"Evan E.","non-dropping-particle":"","parse-names":false,"suffix":""}],"container-title":"Trends in Genetics","id":"ITEM-1","issue":"10","issued":{"date-parts":[["2013","10"]]},"page":"575-584","title":"Properties and rates of germline mutations in humans","type":"article-journal","volume":"29"},"uris":["http://www.mendeley.com/documents/?uuid=f1c06ee7-3034-38a9-a1e3-426e2c46df4d"]}],"mendeley":{"formattedCitation":"&lt;sup&gt;1&lt;/sup&gt;","plainTextFormattedCitation":"1","previouslyFormattedCitation":"&lt;sup&gt;1&lt;/sup&gt;"},"properties":{"noteIndex":0},"schema":"https://github.com/citation-style-language/schema/raw/master/csl-citation.json"}</w:instrText>
      </w:r>
      <w:r w:rsidRPr="00444A65">
        <w:rPr>
          <w:rFonts w:ascii="Arial" w:hAnsi="Arial" w:cs="Arial"/>
        </w:rPr>
        <w:fldChar w:fldCharType="separate"/>
      </w:r>
      <w:r w:rsidRPr="00444A65">
        <w:rPr>
          <w:rFonts w:ascii="Arial" w:hAnsi="Arial" w:cs="Arial"/>
          <w:noProof/>
          <w:vertAlign w:val="superscript"/>
        </w:rPr>
        <w:t>1</w:t>
      </w:r>
      <w:r w:rsidRPr="00444A65">
        <w:rPr>
          <w:rFonts w:ascii="Arial" w:hAnsi="Arial" w:cs="Arial"/>
        </w:rPr>
        <w:fldChar w:fldCharType="end"/>
      </w:r>
    </w:p>
    <w:p w14:paraId="5869EACF" w14:textId="4FB030C8" w:rsidR="00183BAE" w:rsidRPr="00444A65" w:rsidRDefault="00183BAE" w:rsidP="00043CF5">
      <w:pPr>
        <w:ind w:firstLine="720"/>
        <w:rPr>
          <w:rFonts w:ascii="Arial" w:hAnsi="Arial" w:cs="Arial"/>
        </w:rPr>
      </w:pPr>
      <w:r w:rsidRPr="00444A65">
        <w:rPr>
          <w:rFonts w:ascii="Arial" w:hAnsi="Arial" w:cs="Arial"/>
        </w:rPr>
        <w:t xml:space="preserve">Modeling </w:t>
      </w:r>
      <w:r w:rsidRPr="00444A65">
        <w:rPr>
          <w:rFonts w:ascii="Arial" w:hAnsi="Arial" w:cs="Arial"/>
          <w:i/>
        </w:rPr>
        <w:t>de novo</w:t>
      </w:r>
      <w:r w:rsidRPr="00444A65">
        <w:rPr>
          <w:rFonts w:ascii="Arial" w:hAnsi="Arial" w:cs="Arial"/>
        </w:rPr>
        <w:t xml:space="preserve"> indels requires understanding the mutational mechanisms that birth them (</w:t>
      </w:r>
      <w:r w:rsidRPr="000A7F81">
        <w:rPr>
          <w:rFonts w:ascii="Arial" w:hAnsi="Arial" w:cs="Arial"/>
          <w:b/>
        </w:rPr>
        <w:t>Table 1</w:t>
      </w:r>
      <w:r w:rsidRPr="00444A65">
        <w:rPr>
          <w:rFonts w:ascii="Arial" w:hAnsi="Arial" w:cs="Arial"/>
        </w:rPr>
        <w:t>).</w:t>
      </w:r>
      <w:r w:rsidRPr="00444A65">
        <w:rPr>
          <w:rFonts w:ascii="Arial" w:hAnsi="Arial" w:cs="Arial"/>
        </w:rPr>
        <w:fldChar w:fldCharType="begin" w:fldLock="1"/>
      </w:r>
      <w:r w:rsidRPr="00444A65">
        <w:rPr>
          <w:rFonts w:ascii="Arial" w:hAnsi="Arial" w:cs="Arial"/>
        </w:rPr>
        <w:instrText>ADDIN CSL_CITATION {"citationItems":[{"id":"ITEM-1","itemData":{"DOI":"10.1101/gr.148718.112","ISSN":"1088-9051","PMID":"23478400","abstract":"Short insertions and deletions (indels) are the second most abundant form of human genetic variation, but our understanding of their origins and functional effects lags behind that of other types of variants. Using population-scale sequencing, we have identified a high-quality set of 1.6 million indels from 179 individuals representing three diverse human populations. We show that rates of indel mutagenesis are highly heterogeneous, with 43%-48% of indels occurring in 4.03% of the genome, whereas in the remaining 96% their prevalence is 16 times lower than SNPs. Polymerase slippage can explain upwards of three-fourths of all indels, with the remainder being mostly simple deletions in complex sequence. However, insertions do occur and are significantly associated with pseudo-palindromic sequence features compatible with the fork stalling and template switching (FoSTeS) mechanism more commonly associated with large structural variations. We introduce a quantitative model of polymerase slippage, which enables us to identify indel-hypermutagenic protein-coding genes, some of which are associated with recurrent mutations leading to disease. Accounting for mutational rate heterogeneity due to sequence context, we find that indels across functional sequence are generally subject to stronger purifying selection than SNPs. We find that indel length modulates selection strength, and that indels affecting multiple functionally constrained nucleotides undergo stronger purifying selection. We further find that indels are enriched in associations with gene expression and find evidence for a contribution of nonsense-mediated decay. Finally, we show that indels can be integrated in existing genome-wide association studies (GWAS); although we do not find direct evidence that potentially causal protein-coding indels are enriched with associations to known disease-associated SNPs, our findings suggest that the causal variant underlying some of these associations may be indels.","author":[{"dropping-particle":"","family":"Montgomery","given":"S. B.","non-dropping-particle":"","parse-names":false,"suffix":""},{"dropping-particle":"","family":"Goode","given":"D. L.","non-dropping-particle":"","parse-names":false,"suffix":""},{"dropping-particle":"","family":"Kvikstad","given":"E.","non-dropping-particle":"","parse-names":false,"suffix":""},{"dropping-particle":"","family":"Albers","given":"C. A.","non-dropping-particle":"","parse-names":false,"suffix":""},{"dropping-particle":"","family":"Zhang","given":"Z. D.","non-dropping-particle":"","parse-names":false,"suffix":""},{"dropping-particle":"","family":"Mu","given":"X. J.","non-dropping-particle":"","parse-names":false,"suffix":""},{"dropping-particle":"","family":"Ananda","given":"G.","non-dropping-particle":"","parse-names":false,"suffix":""},{"dropping-particle":"","family":"Howie","given":"B.","non-dropping-particle":"","parse-names":false,"suffix":""},{"dropping-particle":"","family":"Karczewski","given":"K. J.","non-dropping-particle":"","parse-names":false,"suffix":""},{"dropping-particle":"","family":"Smith","given":"K. S.","non-dropping-particle":"","parse-names":false,"suffix":""},{"dropping-particle":"","family":"Anaya","given":"V.","non-dropping-particle":"","parse-names":false,"suffix":""},{"dropping-particle":"","family":"Richardson","given":"R.","non-dropping-particle":"","parse-names":false,"suffix":""},{"dropping-particle":"","family":"Davis","given":"J.","non-dropping-particle":"","parse-names":false,"suffix":""},{"dropping-particle":"","family":"MacArthur","given":"D. G.","non-dropping-particle":"","parse-names":false,"suffix":""},{"dropping-particle":"","family":"Sidow","given":"A.","non-dropping-particle":"","parse-names":false,"suffix":""},{"dropping-particle":"","family":"Duret","given":"L.","non-dropping-particle":"","parse-names":false,"suffix":""},{"dropping-particle":"","family":"Gerstein","given":"M.","non-dropping-particle":"","parse-names":false,"suffix":""},{"dropping-particle":"","family":"Makova","given":"K. D.","non-dropping-particle":"","parse-names":false,"suffix":""},{"dropping-particle":"","family":"Marchini","given":"J.","non-dropping-particle":"","parse-names":false,"suffix":""},{"dropping-particle":"","family":"McVean","given":"G.","non-dropping-particle":"","parse-names":false,"suffix":""},{"dropping-particle":"","family":"Lunter","given":"G.","non-dropping-particle":"","parse-names":false,"suffix":""},{"dropping-particle":"","family":"Lunter","given":"Gerton","non-dropping-particle":"","parse-names":false,"suffix":""}],"container-title":"Genome Research","id":"ITEM-1","issue":"5","issued":{"date-parts":[["2013","5","1"]]},"page":"749-761","title":"The origin, evolution, and functional impact of short insertion-deletion variants identified in 179 human genomes","type":"article-journal","volume":"23"},"uris":["http://www.mendeley.com/documents/?uuid=2e9c4a31-6190-30e3-aba8-f3821fd1a312"]},{"id":"ITEM-2","itemData":{"DOI":"10.1101/gr.185041.114","ISSN":"1088-9051","PMID":"25883321","abstract":"Small insertions and deletions (indels) and large structural variations (SVs) are major contributors to human genetic diversity and disease. However, mutation rates and characteristics of de novo indels and SVs in the general population have remained largely unexplored. We report 332 validated de novo structural changes identified in whole genomes of 250 families, including complex indels, retrotransposon insertions, and interchromosomal events. These data indicate a mutation rate of 2.94 indels (1-20 bp) and 0.16 SVs (&gt;20 bp) per generation. De novo structural changes affect on average 4.1 kbp of genomic sequence and 29 coding bases per generation, which is 91 and 52 times more nucleotides than de novo substitutions, respectively. This contrasts with the equal genomic footprint of inherited SVs and substitutions. An excess of structural changes originated on paternal haplotypes. Additionally, we observed a nonuniform distribution of de novo SVs across offspring. These results reveal the importance of different mutational mechanisms to changes in human genome structure across generations.","author":[{"dropping-particle":"","family":"Kloosterman","given":"Wigard P.","non-dropping-particle":"","parse-names":false,"suffix":""},{"dropping-particle":"","family":"Francioli","given":"Laurent C.","non-dropping-particle":"","parse-names":false,"suffix":""},{"dropping-particle":"","family":"Hormozdiari","given":"Fereydoun","non-dropping-particle":"","parse-names":false,"suffix":""},{"dropping-particle":"","family":"Marschall","given":"Tobias","non-dropping-particle":"","parse-names":false,"suffix":""},{"dropping-particle":"","family":"Hehir-Kwa","given":"Jayne Y.","non-dropping-particle":"","parse-names":false,"suffix":""},{"dropping-particle":"","family":"Abdellaoui","given":"Abdel","non-dropping-particle":"","parse-names":false,"suffix":""},{"dropping-particle":"","family":"Lameijer","given":"Eric-Wubbo","non-dropping-particle":"","parse-names":false,"suffix":""},{"dropping-particle":"","family":"Moed","given":"Matthijs H.","non-dropping-particle":"","parse-names":false,"suffix":""},{"dropping-particle":"","family":"Koval","given":"Vyacheslav","non-dropping-particle":"","parse-names":false,"suffix":""},{"dropping-particle":"","family":"Renkens","given":"Ivo","non-dropping-particle":"","parse-names":false,"suffix":""},{"dropping-particle":"","family":"Roosmalen","given":"Markus J.","non-dropping-particle":"van","parse-names":false,"suffix":""},{"dropping-particle":"","family":"Arp","given":"Pascal","non-dropping-particle":"","parse-names":false,"suffix":""},{"dropping-particle":"","family":"Karssen","given":"Lennart C.","non-dropping-particle":"","parse-names":false,"suffix":""},{"dropping-particle":"","family":"Coe","given":"Bradley P.","non-dropping-particle":"","parse-names":false,"suffix":""},{"dropping-particle":"","family":"Handsaker","given":"Robert E.","non-dropping-particle":"","parse-names":false,"suffix":""},{"dropping-particle":"","family":"Suchiman","given":"Eka D.","non-dropping-particle":"","parse-names":false,"suffix":""},{"dropping-particle":"","family":"Cuppen","given":"Edwin","non-dropping-particle":"","parse-names":false,"suffix":""},{"dropping-particle":"","family":"Thung","given":"Djie Tjwan","non-dropping-particle":"","parse-names":false,"suffix":""},{"dropping-particle":"","family":"McVey","given":"Mitch","non-dropping-particle":"","parse-names":false,"suffix":""},{"dropping-particle":"","family":"Wendl","given":"Michael C.","non-dropping-particle":"","parse-names":false,"suffix":""},{"dropping-particle":"","family":"Uitterlinden","given":"André","non-dropping-particle":"","parse-names":false,"suffix":""},{"dropping-particle":"","family":"Duijn","given":"Cornelia M.","non-dropping-particle":"van","parse-names":false,"suffix":""},{"dropping-particle":"","family":"Swertz","given":"Morris A.","non-dropping-particle":"","parse-names":false,"suffix":""},{"dropping-particle":"","family":"Wijmenga","given":"Cisca","non-dropping-particle":"","parse-names":false,"suffix":""},{"dropping-particle":"","family":"Ommen","given":"GertJan B.","non-dropping-particle":"van","parse-names":false,"suffix":""},{"dropping-particle":"","family":"Slagboom","given":"P. Eline","non-dropping-particle":"","parse-names":false,"suffix":""},{"dropping-particle":"","family":"Boomsma","given":"Dorret I.","non-dropping-particle":"","parse-names":false,"suffix":""},{"dropping-particle":"","family":"Schönhuth","given":"Alexander","non-dropping-particle":"","parse-names":false,"suffix":""},{"dropping-particle":"","family":"Eichler","given":"Evan E.","non-dropping-particle":"","parse-names":false,"suffix":""},{"dropping-particle":"","family":"Bakker","given":"Paul I.W.","non-dropping-particle":"de","parse-names":false,"suffix":""},{"dropping-particle":"","family":"Ye","given":"Kai","non-dropping-particle":"","parse-names":false,"suffix":""},{"dropping-particle":"","family":"Guryev","given":"Victor","non-dropping-particle":"","parse-names":false,"suffix":""},{"dropping-particle":"","family":"Guryev","given":"Victor","non-dropping-particle":"","parse-names":false,"suffix":""}],"container-title":"Genome Research","id":"ITEM-2","issue":"6","issued":{"date-parts":[["2015","6"]]},"page":"792-801","title":"Characteristics of de novo structural changes in the human genome","type":"article-journal","volume":"25"},"uris":["http://www.mendeley.com/documents/?uuid=12a93df1-fa53-3099-9644-6bc112b64cd0"]}],"mendeley":{"formattedCitation":"&lt;sup&gt;2,3&lt;/sup&gt;","plainTextFormattedCitation":"2,3","previouslyFormattedCitation":"&lt;sup&gt;2,3&lt;/sup&gt;"},"properties":{"noteIndex":0},"schema":"https://github.com/citation-style-language/schema/raw/master/csl-citation.json"}</w:instrText>
      </w:r>
      <w:r w:rsidRPr="00444A65">
        <w:rPr>
          <w:rFonts w:ascii="Arial" w:hAnsi="Arial" w:cs="Arial"/>
        </w:rPr>
        <w:fldChar w:fldCharType="separate"/>
      </w:r>
      <w:r w:rsidRPr="00444A65">
        <w:rPr>
          <w:rFonts w:ascii="Arial" w:hAnsi="Arial" w:cs="Arial"/>
          <w:noProof/>
          <w:vertAlign w:val="superscript"/>
        </w:rPr>
        <w:t>2,3</w:t>
      </w:r>
      <w:r w:rsidRPr="00444A65">
        <w:rPr>
          <w:rFonts w:ascii="Arial" w:hAnsi="Arial" w:cs="Arial"/>
        </w:rPr>
        <w:fldChar w:fldCharType="end"/>
      </w:r>
      <w:r w:rsidRPr="00444A65">
        <w:rPr>
          <w:rFonts w:ascii="Arial" w:hAnsi="Arial" w:cs="Arial"/>
        </w:rPr>
        <w:t xml:space="preserve"> </w:t>
      </w:r>
      <w:r w:rsidR="00D55F22">
        <w:rPr>
          <w:rFonts w:ascii="Arial" w:hAnsi="Arial" w:cs="Arial"/>
        </w:rPr>
        <w:t>Indel m</w:t>
      </w:r>
      <w:r w:rsidRPr="00444A65">
        <w:rPr>
          <w:rFonts w:ascii="Arial" w:hAnsi="Arial" w:cs="Arial"/>
        </w:rPr>
        <w:t xml:space="preserve">echanisms can be investigated </w:t>
      </w:r>
      <w:r w:rsidR="009005FB">
        <w:rPr>
          <w:rFonts w:ascii="Arial" w:hAnsi="Arial" w:cs="Arial"/>
        </w:rPr>
        <w:t xml:space="preserve">experimentally </w:t>
      </w:r>
      <w:r w:rsidR="003A2F40">
        <w:rPr>
          <w:rFonts w:ascii="Arial" w:hAnsi="Arial" w:cs="Arial"/>
        </w:rPr>
        <w:t>(</w:t>
      </w:r>
      <w:r w:rsidR="003A2F40" w:rsidRPr="000D2048">
        <w:rPr>
          <w:rFonts w:ascii="Arial" w:hAnsi="Arial" w:cs="Arial"/>
          <w:i/>
        </w:rPr>
        <w:t>e.g.</w:t>
      </w:r>
      <w:r w:rsidR="003A2F40">
        <w:rPr>
          <w:rFonts w:ascii="Arial" w:hAnsi="Arial" w:cs="Arial"/>
        </w:rPr>
        <w:t xml:space="preserve">, with </w:t>
      </w:r>
      <w:r w:rsidR="000D2048">
        <w:rPr>
          <w:rFonts w:ascii="Arial" w:hAnsi="Arial" w:cs="Arial"/>
        </w:rPr>
        <w:t>biochemical assays or structural biology</w:t>
      </w:r>
      <w:r w:rsidR="003A2F40">
        <w:rPr>
          <w:rFonts w:ascii="Arial" w:hAnsi="Arial" w:cs="Arial"/>
        </w:rPr>
        <w:t>)</w:t>
      </w:r>
      <w:r w:rsidR="00D47E24">
        <w:rPr>
          <w:rFonts w:ascii="Arial" w:hAnsi="Arial" w:cs="Arial"/>
        </w:rPr>
        <w:fldChar w:fldCharType="begin" w:fldLock="1"/>
      </w:r>
      <w:r w:rsidR="00145638">
        <w:rPr>
          <w:rFonts w:ascii="Arial" w:hAnsi="Arial" w:cs="Arial"/>
        </w:rPr>
        <w:instrText>ADDIN CSL_CITATION {"citationItems":[{"id":"ITEM-1","itemData":{"DOI":"10.1016/j.tibs.2006.02.004","ISSN":"09680004","PMID":"16545956","abstract":"Insertions and deletions of bases in DNA (collectively termed \"indels\") are both common and biologically relevant, being associated with different human pathologies including cancer and diseases associated with expansions of repeats. Four decades of research have resulted in several hypotheses regarding how indels are generated during DNA synthesis and how they subsequently undergo or escape correction. Recent structural studies of DNA polymerases bound to mutagenic substrates have increased our understanding of how DNA polymerases cope with abnormal substrates. These structures provide insight into the molecular mechanisms underlying indel generation.","author":[{"dropping-particle":"","family":"Garcia-Diaz","given":"Miguel","non-dropping-particle":"","parse-names":false,"suffix":""},{"dropping-particle":"","family":"Kunkel","given":"Thomas A.","non-dropping-particle":"","parse-names":false,"suffix":""}],"container-title":"Trends in Biochemical Sciences","id":"ITEM-1","issue":"4","issued":{"date-parts":[["2006","4"]]},"page":"206-214","title":"Mechanism of a genetic glissando*: structural biology of indel mutations","type":"article-journal","volume":"31"},"uris":["http://www.mendeley.com/documents/?uuid=8e4fed34-7006-337f-8b00-c164c203dca9"]}],"mendeley":{"formattedCitation":"&lt;sup&gt;4&lt;/sup&gt;","plainTextFormattedCitation":"4","previouslyFormattedCitation":"&lt;sup&gt;4&lt;/sup&gt;"},"properties":{"noteIndex":0},"schema":"https://github.com/citation-style-language/schema/raw/master/csl-citation.json"}</w:instrText>
      </w:r>
      <w:r w:rsidR="00D47E24">
        <w:rPr>
          <w:rFonts w:ascii="Arial" w:hAnsi="Arial" w:cs="Arial"/>
        </w:rPr>
        <w:fldChar w:fldCharType="separate"/>
      </w:r>
      <w:r w:rsidR="00D47E24" w:rsidRPr="00D47E24">
        <w:rPr>
          <w:rFonts w:ascii="Arial" w:hAnsi="Arial" w:cs="Arial"/>
          <w:noProof/>
          <w:vertAlign w:val="superscript"/>
        </w:rPr>
        <w:t>4</w:t>
      </w:r>
      <w:r w:rsidR="00D47E24">
        <w:rPr>
          <w:rFonts w:ascii="Arial" w:hAnsi="Arial" w:cs="Arial"/>
        </w:rPr>
        <w:fldChar w:fldCharType="end"/>
      </w:r>
      <w:r w:rsidR="003A2F40">
        <w:rPr>
          <w:rFonts w:ascii="Arial" w:hAnsi="Arial" w:cs="Arial"/>
        </w:rPr>
        <w:t xml:space="preserve"> or at the population level </w:t>
      </w:r>
      <w:r w:rsidRPr="00444A65">
        <w:rPr>
          <w:rFonts w:ascii="Arial" w:hAnsi="Arial" w:cs="Arial"/>
        </w:rPr>
        <w:t xml:space="preserve">through associations with parental age, relative genomic distribution, local sequence </w:t>
      </w:r>
      <w:r w:rsidR="00553ACC">
        <w:rPr>
          <w:rFonts w:ascii="Arial" w:hAnsi="Arial" w:cs="Arial"/>
        </w:rPr>
        <w:t>properties</w:t>
      </w:r>
      <w:r w:rsidRPr="00444A65">
        <w:rPr>
          <w:rFonts w:ascii="Arial" w:hAnsi="Arial" w:cs="Arial"/>
        </w:rPr>
        <w:t xml:space="preserve">, and ancestry associations. Three quarters of </w:t>
      </w:r>
      <w:r w:rsidRPr="00444A65">
        <w:rPr>
          <w:rFonts w:ascii="Arial" w:hAnsi="Arial" w:cs="Arial"/>
          <w:i/>
        </w:rPr>
        <w:t>de novo</w:t>
      </w:r>
      <w:r w:rsidRPr="00444A65">
        <w:rPr>
          <w:rFonts w:ascii="Arial" w:hAnsi="Arial" w:cs="Arial"/>
        </w:rPr>
        <w:t xml:space="preserve"> indels arise through polymerase slippage, with the remaining quarter hypothesized to arise from double-strand break repair (</w:t>
      </w:r>
      <w:r w:rsidRPr="00444A65">
        <w:rPr>
          <w:rFonts w:ascii="Arial" w:hAnsi="Arial" w:cs="Arial"/>
          <w:i/>
        </w:rPr>
        <w:t>e.g.</w:t>
      </w:r>
      <w:r w:rsidRPr="00444A65">
        <w:rPr>
          <w:rFonts w:ascii="Arial" w:hAnsi="Arial" w:cs="Arial"/>
        </w:rPr>
        <w:t>, non-homologous end-joining) and/or unknown mechanisms.</w:t>
      </w:r>
      <w:r w:rsidRPr="00444A65">
        <w:rPr>
          <w:rFonts w:ascii="Arial" w:hAnsi="Arial" w:cs="Arial"/>
        </w:rPr>
        <w:fldChar w:fldCharType="begin" w:fldLock="1"/>
      </w:r>
      <w:r w:rsidRPr="00444A65">
        <w:rPr>
          <w:rFonts w:ascii="Arial" w:hAnsi="Arial" w:cs="Arial"/>
        </w:rPr>
        <w:instrText>ADDIN CSL_CITATION {"citationItems":[{"id":"ITEM-1","itemData":{"DOI":"10.1101/gr.148718.112","ISSN":"1088-9051","PMID":"23478400","abstract":"Short insertions and deletions (indels) are the second most abundant form of human genetic variation, but our understanding of their origins and functional effects lags behind that of other types of variants. Using population-scale sequencing, we have identified a high-quality set of 1.6 million indels from 179 individuals representing three diverse human populations. We show that rates of indel mutagenesis are highly heterogeneous, with 43%-48% of indels occurring in 4.03% of the genome, whereas in the remaining 96% their prevalence is 16 times lower than SNPs. Polymerase slippage can explain upwards of three-fourths of all indels, with the remainder being mostly simple deletions in complex sequence. However, insertions do occur and are significantly associated with pseudo-palindromic sequence features compatible with the fork stalling and template switching (FoSTeS) mechanism more commonly associated with large structural variations. We introduce a quantitative model of polymerase slippage, which enables us to identify indel-hypermutagenic protein-coding genes, some of which are associated with recurrent mutations leading to disease. Accounting for mutational rate heterogeneity due to sequence context, we find that indels across functional sequence are generally subject to stronger purifying selection than SNPs. We find that indel length modulates selection strength, and that indels affecting multiple functionally constrained nucleotides undergo stronger purifying selection. We further find that indels are enriched in associations with gene expression and find evidence for a contribution of nonsense-mediated decay. Finally, we show that indels can be integrated in existing genome-wide association studies (GWAS); although we do not find direct evidence that potentially causal protein-coding indels are enriched with associations to known disease-associated SNPs, our findings suggest that the causal variant underlying some of these associations may be indels.","author":[{"dropping-particle":"","family":"Montgomery","given":"S. B.","non-dropping-particle":"","parse-names":false,"suffix":""},{"dropping-particle":"","family":"Goode","given":"D. L.","non-dropping-particle":"","parse-names":false,"suffix":""},{"dropping-particle":"","family":"Kvikstad","given":"E.","non-dropping-particle":"","parse-names":false,"suffix":""},{"dropping-particle":"","family":"Albers","given":"C. A.","non-dropping-particle":"","parse-names":false,"suffix":""},{"dropping-particle":"","family":"Zhang","given":"Z. D.","non-dropping-particle":"","parse-names":false,"suffix":""},{"dropping-particle":"","family":"Mu","given":"X. J.","non-dropping-particle":"","parse-names":false,"suffix":""},{"dropping-particle":"","family":"Ananda","given":"G.","non-dropping-particle":"","parse-names":false,"suffix":""},{"dropping-particle":"","family":"Howie","given":"B.","non-dropping-particle":"","parse-names":false,"suffix":""},{"dropping-particle":"","family":"Karczewski","given":"K. J.","non-dropping-particle":"","parse-names":false,"suffix":""},{"dropping-particle":"","family":"Smith","given":"K. S.","non-dropping-particle":"","parse-names":false,"suffix":""},{"dropping-particle":"","family":"Anaya","given":"V.","non-dropping-particle":"","parse-names":false,"suffix":""},{"dropping-particle":"","family":"Richardson","given":"R.","non-dropping-particle":"","parse-names":false,"suffix":""},{"dropping-particle":"","family":"Davis","given":"J.","non-dropping-particle":"","parse-names":false,"suffix":""},{"dropping-particle":"","family":"MacArthur","given":"D. G.","non-dropping-particle":"","parse-names":false,"suffix":""},{"dropping-particle":"","family":"Sidow","given":"A.","non-dropping-particle":"","parse-names":false,"suffix":""},{"dropping-particle":"","family":"Duret","given":"L.","non-dropping-particle":"","parse-names":false,"suffix":""},{"dropping-particle":"","family":"Gerstein","given":"M.","non-dropping-particle":"","parse-names":false,"suffix":""},{"dropping-particle":"","family":"Makova","given":"K. D.","non-dropping-particle":"","parse-names":false,"suffix":""},{"dropping-particle":"","family":"Marchini","given":"J.","non-dropping-particle":"","parse-names":false,"suffix":""},{"dropping-particle":"","family":"McVean","given":"G.","non-dropping-particle":"","parse-names":false,"suffix":""},{"dropping-particle":"","family":"Lunter","given":"G.","non-dropping-particle":"","parse-names":false,"suffix":""},{"dropping-particle":"","family":"Lunter","given":"Gerton","non-dropping-particle":"","parse-names":false,"suffix":""}],"container-title":"Genome Research","id":"ITEM-1","issue":"5","issued":{"date-parts":[["2013","5","1"]]},"page":"749-761","title":"The origin, evolution, and functional impact of short insertion-deletion variants identified in 179 human genomes","type":"article-journal","volume":"23"},"uris":["http://www.mendeley.com/documents/?uuid=2e9c4a31-6190-30e3-aba8-f3821fd1a312"]},{"id":"ITEM-2","itemData":{"DOI":"10.1101/gr.185041.114","ISSN":"1088-9051","PMID":"25883321","abstract":"Small insertions and deletions (indels) and large structural variations (SVs) are major contributors to human genetic diversity and disease. However, mutation rates and characteristics of de novo indels and SVs in the general population have remained largely unexplored. We report 332 validated de novo structural changes identified in whole genomes of 250 families, including complex indels, retrotransposon insertions, and interchromosomal events. These data indicate a mutation rate of 2.94 indels (1-20 bp) and 0.16 SVs (&gt;20 bp) per generation. De novo structural changes affect on average 4.1 kbp of genomic sequence and 29 coding bases per generation, which is 91 and 52 times more nucleotides than de novo substitutions, respectively. This contrasts with the equal genomic footprint of inherited SVs and substitutions. An excess of structural changes originated on paternal haplotypes. Additionally, we observed a nonuniform distribution of de novo SVs across offspring. These results reveal the importance of different mutational mechanisms to changes in human genome structure across generations.","author":[{"dropping-particle":"","family":"Kloosterman","given":"Wigard P.","non-dropping-particle":"","parse-names":false,"suffix":""},{"dropping-particle":"","family":"Francioli","given":"Laurent C.","non-dropping-particle":"","parse-names":false,"suffix":""},{"dropping-particle":"","family":"Hormozdiari","given":"Fereydoun","non-dropping-particle":"","parse-names":false,"suffix":""},{"dropping-particle":"","family":"Marschall","given":"Tobias","non-dropping-particle":"","parse-names":false,"suffix":""},{"dropping-particle":"","family":"Hehir-Kwa","given":"Jayne Y.","non-dropping-particle":"","parse-names":false,"suffix":""},{"dropping-particle":"","family":"Abdellaoui","given":"Abdel","non-dropping-particle":"","parse-names":false,"suffix":""},{"dropping-particle":"","family":"Lameijer","given":"Eric-Wubbo","non-dropping-particle":"","parse-names":false,"suffix":""},{"dropping-particle":"","family":"Moed","given":"Matthijs H.","non-dropping-particle":"","parse-names":false,"suffix":""},{"dropping-particle":"","family":"Koval","given":"Vyacheslav","non-dropping-particle":"","parse-names":false,"suffix":""},{"dropping-particle":"","family":"Renkens","given":"Ivo","non-dropping-particle":"","parse-names":false,"suffix":""},{"dropping-particle":"","family":"Roosmalen","given":"Markus J.","non-dropping-particle":"van","parse-names":false,"suffix":""},{"dropping-particle":"","family":"Arp","given":"Pascal","non-dropping-particle":"","parse-names":false,"suffix":""},{"dropping-particle":"","family":"Karssen","given":"Lennart C.","non-dropping-particle":"","parse-names":false,"suffix":""},{"dropping-particle":"","family":"Coe","given":"Bradley P.","non-dropping-particle":"","parse-names":false,"suffix":""},{"dropping-particle":"","family":"Handsaker","given":"Robert E.","non-dropping-particle":"","parse-names":false,"suffix":""},{"dropping-particle":"","family":"Suchiman","given":"Eka D.","non-dropping-particle":"","parse-names":false,"suffix":""},{"dropping-particle":"","family":"Cuppen","given":"Edwin","non-dropping-particle":"","parse-names":false,"suffix":""},{"dropping-particle":"","family":"Thung","given":"Djie Tjwan","non-dropping-particle":"","parse-names":false,"suffix":""},{"dropping-particle":"","family":"McVey","given":"Mitch","non-dropping-particle":"","parse-names":false,"suffix":""},{"dropping-particle":"","family":"Wendl","given":"Michael C.","non-dropping-particle":"","parse-names":false,"suffix":""},{"dropping-particle":"","family":"Uitterlinden","given":"André","non-dropping-particle":"","parse-names":false,"suffix":""},{"dropping-particle":"","family":"Duijn","given":"Cornelia M.","non-dropping-particle":"van","parse-names":false,"suffix":""},{"dropping-particle":"","family":"Swertz","given":"Morris A.","non-dropping-particle":"","parse-names":false,"suffix":""},{"dropping-particle":"","family":"Wijmenga","given":"Cisca","non-dropping-particle":"","parse-names":false,"suffix":""},{"dropping-particle":"","family":"Ommen","given":"GertJan B.","non-dropping-particle":"van","parse-names":false,"suffix":""},{"dropping-particle":"","family":"Slagboom","given":"P. Eline","non-dropping-particle":"","parse-names":false,"suffix":""},{"dropping-particle":"","family":"Boomsma","given":"Dorret I.","non-dropping-particle":"","parse-names":false,"suffix":""},{"dropping-particle":"","family":"Schönhuth","given":"Alexander","non-dropping-particle":"","parse-names":false,"suffix":""},{"dropping-particle":"","family":"Eichler","given":"Evan E.","non-dropping-particle":"","parse-names":false,"suffix":""},{"dropping-particle":"","family":"Bakker","given":"Paul I.W.","non-dropping-particle":"de","parse-names":false,"suffix":""},{"dropping-particle":"","family":"Ye","given":"Kai","non-dropping-particle":"","parse-names":false,"suffix":""},{"dropping-particle":"","family":"Guryev","given":"Victor","non-dropping-particle":"","parse-names":false,"suffix":""},{"dropping-particle":"","family":"Guryev","given":"Victor","non-dropping-particle":"","parse-names":false,"suffix":""}],"container-title":"Genome Research","id":"ITEM-2","issue":"6","issued":{"date-parts":[["2015","6"]]},"page":"792-801","title":"Characteristics of de novo structural changes in the human genome","type":"article-journal","volume":"25"},"uris":["http://www.mendeley.com/documents/?uuid=12a93df1-fa53-3099-9644-6bc112b64cd0"]}],"mendeley":{"formattedCitation":"&lt;sup&gt;2,3&lt;/sup&gt;","plainTextFormattedCitation":"2,3","previouslyFormattedCitation":"&lt;sup&gt;2,3&lt;/sup&gt;"},"properties":{"noteIndex":0},"schema":"https://github.com/citation-style-language/schema/raw/master/csl-citation.json"}</w:instrText>
      </w:r>
      <w:r w:rsidRPr="00444A65">
        <w:rPr>
          <w:rFonts w:ascii="Arial" w:hAnsi="Arial" w:cs="Arial"/>
        </w:rPr>
        <w:fldChar w:fldCharType="separate"/>
      </w:r>
      <w:r w:rsidRPr="00444A65">
        <w:rPr>
          <w:rFonts w:ascii="Arial" w:hAnsi="Arial" w:cs="Arial"/>
          <w:noProof/>
          <w:vertAlign w:val="superscript"/>
        </w:rPr>
        <w:t>2,3</w:t>
      </w:r>
      <w:r w:rsidRPr="00444A65">
        <w:rPr>
          <w:rFonts w:ascii="Arial" w:hAnsi="Arial" w:cs="Arial"/>
        </w:rPr>
        <w:fldChar w:fldCharType="end"/>
      </w:r>
      <w:r w:rsidRPr="00444A65">
        <w:rPr>
          <w:rFonts w:ascii="Arial" w:hAnsi="Arial" w:cs="Arial"/>
        </w:rPr>
        <w:t xml:space="preserve"> Polymerase slippage implies a replication-associated event consistent with spermatogenesis, yet previous studies failed to identify an association between</w:t>
      </w:r>
      <w:r w:rsidRPr="00444A65">
        <w:rPr>
          <w:rFonts w:ascii="Arial" w:hAnsi="Arial" w:cs="Arial"/>
          <w:i/>
        </w:rPr>
        <w:t xml:space="preserve"> de novo </w:t>
      </w:r>
      <w:r w:rsidRPr="00444A65">
        <w:rPr>
          <w:rFonts w:ascii="Arial" w:hAnsi="Arial" w:cs="Arial"/>
        </w:rPr>
        <w:t>indels and paternal age.</w:t>
      </w:r>
      <w:r w:rsidRPr="00444A65">
        <w:rPr>
          <w:rFonts w:ascii="Arial" w:hAnsi="Arial" w:cs="Arial"/>
        </w:rPr>
        <w:fldChar w:fldCharType="begin" w:fldLock="1"/>
      </w:r>
      <w:r w:rsidR="00145638">
        <w:rPr>
          <w:rFonts w:ascii="Arial" w:hAnsi="Arial" w:cs="Arial"/>
        </w:rPr>
        <w:instrText>ADDIN CSL_CITATION {"citationItems":[{"id":"ITEM-1","itemData":{"DOI":"10.1101/gr.185041.114","ISSN":"1088-9051","PMID":"25883321","abstract":"Small insertions and deletions (indels) and large structural variations (SVs) are major contributors to human genetic diversity and disease. However, mutation rates and characteristics of de novo indels and SVs in the general population have remained largely unexplored. We report 332 validated de novo structural changes identified in whole genomes of 250 families, including complex indels, retrotransposon insertions, and interchromosomal events. These data indicate a mutation rate of 2.94 indels (1-20 bp) and 0.16 SVs (&gt;20 bp) per generation. De novo structural changes affect on average 4.1 kbp of genomic sequence and 29 coding bases per generation, which is 91 and 52 times more nucleotides than de novo substitutions, respectively. This contrasts with the equal genomic footprint of inherited SVs and substitutions. An excess of structural changes originated on paternal haplotypes. Additionally, we observed a nonuniform distribution of de novo SVs across offspring. These results reveal the importance of different mutational mechanisms to changes in human genome structure across generations.","author":[{"dropping-particle":"","family":"Kloosterman","given":"Wigard P.","non-dropping-particle":"","parse-names":false,"suffix":""},{"dropping-particle":"","family":"Francioli","given":"Laurent C.","non-dropping-particle":"","parse-names":false,"suffix":""},{"dropping-particle":"","family":"Hormozdiari","given":"Fereydoun","non-dropping-particle":"","parse-names":false,"suffix":""},{"dropping-particle":"","family":"Marschall","given":"Tobias","non-dropping-particle":"","parse-names":false,"suffix":""},{"dropping-particle":"","family":"Hehir-Kwa","given":"Jayne Y.","non-dropping-particle":"","parse-names":false,"suffix":""},{"dropping-particle":"","family":"Abdellaoui","given":"Abdel","non-dropping-particle":"","parse-names":false,"suffix":""},{"dropping-particle":"","family":"Lameijer","given":"Eric-Wubbo","non-dropping-particle":"","parse-names":false,"suffix":""},{"dropping-particle":"","family":"Moed","given":"Matthijs H.","non-dropping-particle":"","parse-names":false,"suffix":""},{"dropping-particle":"","family":"Koval","given":"Vyacheslav","non-dropping-particle":"","parse-names":false,"suffix":""},{"dropping-particle":"","family":"Renkens","given":"Ivo","non-dropping-particle":"","parse-names":false,"suffix":""},{"dropping-particle":"","family":"Roosmalen","given":"Markus J.","non-dropping-particle":"van","parse-names":false,"suffix":""},{"dropping-particle":"","family":"Arp","given":"Pascal","non-dropping-particle":"","parse-names":false,"suffix":""},{"dropping-particle":"","family":"Karssen","given":"Lennart C.","non-dropping-particle":"","parse-names":false,"suffix":""},{"dropping-particle":"","family":"Coe","given":"Bradley P.","non-dropping-particle":"","parse-names":false,"suffix":""},{"dropping-particle":"","family":"Handsaker","given":"Robert E.","non-dropping-particle":"","parse-names":false,"suffix":""},{"dropping-particle":"","family":"Suchiman","given":"Eka D.","non-dropping-particle":"","parse-names":false,"suffix":""},{"dropping-particle":"","family":"Cuppen","given":"Edwin","non-dropping-particle":"","parse-names":false,"suffix":""},{"dropping-particle":"","family":"Thung","given":"Djie Tjwan","non-dropping-particle":"","parse-names":false,"suffix":""},{"dropping-particle":"","family":"McVey","given":"Mitch","non-dropping-particle":"","parse-names":false,"suffix":""},{"dropping-particle":"","family":"Wendl","given":"Michael C.","non-dropping-particle":"","parse-names":false,"suffix":""},{"dropping-particle":"","family":"Uitterlinden","given":"André","non-dropping-particle":"","parse-names":false,"suffix":""},{"dropping-particle":"","family":"Duijn","given":"Cornelia M.","non-dropping-particle":"van","parse-names":false,"suffix":""},{"dropping-particle":"","family":"Swertz","given":"Morris A.","non-dropping-particle":"","parse-names":false,"suffix":""},{"dropping-particle":"","family":"Wijmenga","given":"Cisca","non-dropping-particle":"","parse-names":false,"suffix":""},{"dropping-particle":"","family":"Ommen","given":"GertJan B.","non-dropping-particle":"van","parse-names":false,"suffix":""},{"dropping-particle":"","family":"Slagboom","given":"P. Eline","non-dropping-particle":"","parse-names":false,"suffix":""},{"dropping-particle":"","family":"Boomsma","given":"Dorret I.","non-dropping-particle":"","parse-names":false,"suffix":""},{"dropping-particle":"","family":"Schönhuth","given":"Alexander","non-dropping-particle":"","parse-names":false,"suffix":""},{"dropping-particle":"","family":"Eichler","given":"Evan E.","non-dropping-particle":"","parse-names":false,"suffix":""},{"dropping-particle":"","family":"Bakker","given":"Paul I.W.","non-dropping-particle":"de","parse-names":false,"suffix":""},{"dropping-particle":"","family":"Ye","given":"Kai","non-dropping-particle":"","parse-names":false,"suffix":""},{"dropping-particle":"","family":"Guryev","given":"Victor","non-dropping-particle":"","parse-names":false,"suffix":""},{"dropping-particle":"","family":"Guryev","given":"Victor","non-dropping-particle":"","parse-names":false,"suffix":""}],"container-title":"Genome Research","id":"ITEM-1","issue":"6","issued":{"date-parts":[["2015","6"]]},"page":"792-801","title":"Characteristics of de novo structural changes in the human genome","type":"article-journal","volume":"25"},"uris":["http://www.mendeley.com/documents/?uuid=12a93df1-fa53-3099-9644-6bc112b64cd0"]},{"id":"ITEM-2","itemData":{"DOI":"10.1038/nature24018","ISSN":"0028-0836","abstract":"Whole-genome sequencing data of 14,688 Icelanders, including 1,548 parent–offspring trios, show how the age and sex of parents affect the rate and spectrum of de novo mutations.","author":[{"dropping-particle":"","family":"Jónsson","given":"Hákon","non-dropping-particle":"","parse-names":false,"suffix":""},{"dropping-particle":"","family":"Sulem","given":"Patrick","non-dropping-particle":"","parse-names":false,"suffix":""},{"dropping-particle":"","family":"Kehr","given":"Birte","non-dropping-particle":"","parse-names":false,"suffix":""},{"dropping-particle":"","family":"Kristmundsdottir","given":"Snaedis","non-dropping-particle":"","parse-names":false,"suffix":""},{"dropping-particle":"","family":"Zink","given":"Florian","non-dropping-particle":"","parse-names":false,"suffix":""},{"dropping-particle":"","family":"Hjartarson","given":"Eirikur","non-dropping-particle":"","parse-names":false,"suffix":""},{"dropping-particle":"","family":"Hardarson","given":"Marteinn T.","non-dropping-particle":"","parse-names":false,"suffix":""},{"dropping-particle":"","family":"Hjorleifsson","given":"Kristjan E.","non-dropping-particle":"","parse-names":false,"suffix":""},{"dropping-particle":"","family":"Eggertsson","given":"Hannes P.","non-dropping-particle":"","parse-names":false,"suffix":""},{"dropping-particle":"","family":"Gudjonsson","given":"Sigurjon Axel","non-dropping-particle":"","parse-names":false,"suffix":""},{"dropping-particle":"","family":"Ward","given":"Lucas D.","non-dropping-particle":"","parse-names":false,"suffix":""},{"dropping-particle":"","family":"Arnadottir","given":"Gudny A.","non-dropping-particle":"","parse-names":false,"suffix":""},{"dropping-particle":"","family":"Helgason","given":"Einar A.","non-dropping-particle":"","parse-names":false,"suffix":""},{"dropping-particle":"","family":"Helgason","given":"Hannes","non-dropping-particle":"","parse-names":false,"suffix":""},{"dropping-particle":"","family":"Gylfason","given":"Arnaldur","non-dropping-particle":"","parse-names":false,"suffix":""},{"dropping-particle":"","family":"Jonasdottir","given":"Adalbjorg","non-dropping-particle":"","parse-names":false,"suffix":""},{"dropping-particle":"","family":"Jonasdottir","given":"Aslaug","non-dropping-particle":"","parse-names":false,"suffix":""},{"dropping-particle":"","family":"Rafnar","given":"Thorunn","non-dropping-particle":"","parse-names":false,"suffix":""},{"dropping-particle":"","family":"Frigge","given":"Mike","non-dropping-particle":"","parse-names":false,"suffix":""},{"dropping-particle":"","family":"Stacey","given":"Simon N.","non-dropping-particle":"","parse-names":false,"suffix":""},{"dropping-particle":"","family":"Th. Magnusson","given":"Olafur","non-dropping-particle":"","parse-names":false,"suffix":""},{"dropping-particle":"","family":"Thorsteinsdottir","given":"Unnur","non-dropping-particle":"","parse-names":false,"suffix":""},{"dropping-particle":"","family":"Masson","given":"Gisli","non-dropping-particle":"","parse-names":false,"suffix":""},{"dropping-particle":"","family":"Kong","given":"Augustine","non-dropping-particle":"","parse-names":false,"suffix":""},{"dropping-particle":"V.","family":"Halldorsson","given":"Bjarni","non-dropping-particle":"","parse-names":false,"suffix":""},{"dropping-particle":"","family":"Helgason","given":"Agnar","non-dropping-particle":"","parse-names":false,"suffix":""},{"dropping-particle":"","family":"Gudbjartsson","given":"Daniel F.","non-dropping-particle":"","parse-names":false,"suffix":""},{"dropping-particle":"","family":"Stefansson","given":"Kari","non-dropping-particle":"","parse-names":false,"suffix":""}],"container-title":"Nature","id":"ITEM-2","issue":"7673","issued":{"date-parts":[["2017","9","20"]]},"page":"519-522","publisher":"Nature Publishing Group","title":"Parental influence on human germline de novo mutations in 1,548 trios from Iceland","type":"article-journal","volume":"549"},"uris":["http://www.mendeley.com/documents/?uuid=d263776d-e193-3d98-abd9-9cf642ffb5a5"]}],"mendeley":{"formattedCitation":"&lt;sup&gt;3,5&lt;/sup&gt;","plainTextFormattedCitation":"3,5","previouslyFormattedCitation":"&lt;sup&gt;3,5&lt;/sup&gt;"},"properties":{"noteIndex":0},"schema":"https://github.com/citation-style-language/schema/raw/master/csl-citation.json"}</w:instrText>
      </w:r>
      <w:r w:rsidRPr="00444A65">
        <w:rPr>
          <w:rFonts w:ascii="Arial" w:hAnsi="Arial" w:cs="Arial"/>
        </w:rPr>
        <w:fldChar w:fldCharType="separate"/>
      </w:r>
      <w:r w:rsidR="00D47E24" w:rsidRPr="00D47E24">
        <w:rPr>
          <w:rFonts w:ascii="Arial" w:hAnsi="Arial" w:cs="Arial"/>
          <w:noProof/>
          <w:vertAlign w:val="superscript"/>
        </w:rPr>
        <w:t>3,5</w:t>
      </w:r>
      <w:r w:rsidRPr="00444A65">
        <w:rPr>
          <w:rFonts w:ascii="Arial" w:hAnsi="Arial" w:cs="Arial"/>
        </w:rPr>
        <w:fldChar w:fldCharType="end"/>
      </w:r>
      <w:r w:rsidRPr="00444A65">
        <w:rPr>
          <w:rFonts w:ascii="Arial" w:hAnsi="Arial" w:cs="Arial"/>
        </w:rPr>
        <w:t xml:space="preserve"> This could be attributable to a small sample size of parentally-assigned (</w:t>
      </w:r>
      <w:r w:rsidRPr="00444A65">
        <w:rPr>
          <w:rFonts w:ascii="Arial" w:hAnsi="Arial" w:cs="Arial"/>
          <w:i/>
        </w:rPr>
        <w:t>i.e.</w:t>
      </w:r>
      <w:r w:rsidRPr="00444A65">
        <w:rPr>
          <w:rFonts w:ascii="Arial" w:hAnsi="Arial" w:cs="Arial"/>
        </w:rPr>
        <w:t xml:space="preserve">, phased) indels or not applying previously defined indel classification techniques to the new data. Overall, these gaps in our understanding of </w:t>
      </w:r>
      <w:r w:rsidRPr="00444A65">
        <w:rPr>
          <w:rFonts w:ascii="Arial" w:hAnsi="Arial" w:cs="Arial"/>
          <w:i/>
        </w:rPr>
        <w:t>de novo</w:t>
      </w:r>
      <w:r w:rsidRPr="00444A65">
        <w:rPr>
          <w:rFonts w:ascii="Arial" w:hAnsi="Arial" w:cs="Arial"/>
        </w:rPr>
        <w:t xml:space="preserve"> indel mechanisms arise from small sample sizes or not applying indel classification </w:t>
      </w:r>
      <w:r w:rsidR="00354226">
        <w:rPr>
          <w:rFonts w:ascii="Arial" w:hAnsi="Arial" w:cs="Arial"/>
        </w:rPr>
        <w:t>frameworks</w:t>
      </w:r>
      <w:r w:rsidRPr="00444A65">
        <w:rPr>
          <w:rFonts w:ascii="Arial" w:hAnsi="Arial" w:cs="Arial"/>
        </w:rPr>
        <w:t xml:space="preserve"> to newer data.</w:t>
      </w:r>
    </w:p>
    <w:p w14:paraId="7261F9E9" w14:textId="4B4FDD2C" w:rsidR="00183BAE" w:rsidRPr="00444A65" w:rsidRDefault="00183BAE" w:rsidP="00043CF5">
      <w:pPr>
        <w:ind w:firstLine="720"/>
        <w:rPr>
          <w:rFonts w:ascii="Arial" w:hAnsi="Arial" w:cs="Arial"/>
        </w:rPr>
      </w:pPr>
      <w:r w:rsidRPr="00444A65">
        <w:rPr>
          <w:rFonts w:ascii="Arial" w:hAnsi="Arial" w:cs="Arial"/>
        </w:rPr>
        <w:t xml:space="preserve">Here, we describe the feasibility of using low-coverage Pacific Biosciences long-read sequencing (N=10 trios) to phase </w:t>
      </w:r>
      <w:r w:rsidRPr="00444A65">
        <w:rPr>
          <w:rFonts w:ascii="Arial" w:hAnsi="Arial" w:cs="Arial"/>
          <w:i/>
        </w:rPr>
        <w:t>de novo</w:t>
      </w:r>
      <w:r w:rsidRPr="00444A65">
        <w:rPr>
          <w:rFonts w:ascii="Arial" w:hAnsi="Arial" w:cs="Arial"/>
        </w:rPr>
        <w:t xml:space="preserve"> SNVs and indels identified with </w:t>
      </w:r>
      <w:r w:rsidR="0047000C">
        <w:rPr>
          <w:rFonts w:ascii="Arial" w:hAnsi="Arial" w:cs="Arial"/>
        </w:rPr>
        <w:t xml:space="preserve">short-read </w:t>
      </w:r>
      <w:r w:rsidRPr="00444A65">
        <w:rPr>
          <w:rFonts w:ascii="Arial" w:hAnsi="Arial" w:cs="Arial"/>
        </w:rPr>
        <w:t>Illumina whole-genome sequencing (WGS). We use</w:t>
      </w:r>
      <w:r w:rsidR="00D1492D">
        <w:rPr>
          <w:rFonts w:ascii="Arial" w:hAnsi="Arial" w:cs="Arial"/>
        </w:rPr>
        <w:t>d</w:t>
      </w:r>
      <w:r w:rsidRPr="00444A65">
        <w:rPr>
          <w:rFonts w:ascii="Arial" w:hAnsi="Arial" w:cs="Arial"/>
        </w:rPr>
        <w:t xml:space="preserve"> these data as an orthogonal technology to validate previously observed associations between parental age and </w:t>
      </w:r>
      <w:r w:rsidRPr="00444A65">
        <w:rPr>
          <w:rFonts w:ascii="Arial" w:hAnsi="Arial" w:cs="Arial"/>
          <w:i/>
        </w:rPr>
        <w:t>de novo</w:t>
      </w:r>
      <w:r w:rsidRPr="00444A65">
        <w:rPr>
          <w:rFonts w:ascii="Arial" w:hAnsi="Arial" w:cs="Arial"/>
        </w:rPr>
        <w:t xml:space="preserve"> SNVs. </w:t>
      </w:r>
      <w:r w:rsidR="00DD5253">
        <w:rPr>
          <w:rFonts w:ascii="Arial" w:hAnsi="Arial" w:cs="Arial"/>
        </w:rPr>
        <w:t>W</w:t>
      </w:r>
      <w:r w:rsidRPr="00444A65">
        <w:rPr>
          <w:rFonts w:ascii="Arial" w:hAnsi="Arial" w:cs="Arial"/>
        </w:rPr>
        <w:t xml:space="preserve">e </w:t>
      </w:r>
      <w:r w:rsidR="00B41E4E">
        <w:rPr>
          <w:rFonts w:ascii="Arial" w:hAnsi="Arial" w:cs="Arial"/>
        </w:rPr>
        <w:t xml:space="preserve">then </w:t>
      </w:r>
      <w:r w:rsidRPr="00444A65">
        <w:rPr>
          <w:rFonts w:ascii="Arial" w:hAnsi="Arial" w:cs="Arial"/>
        </w:rPr>
        <w:t>develop</w:t>
      </w:r>
      <w:r w:rsidR="00D1492D">
        <w:rPr>
          <w:rFonts w:ascii="Arial" w:hAnsi="Arial" w:cs="Arial"/>
        </w:rPr>
        <w:t>ed</w:t>
      </w:r>
      <w:r w:rsidRPr="00444A65">
        <w:rPr>
          <w:rFonts w:ascii="Arial" w:hAnsi="Arial" w:cs="Arial"/>
        </w:rPr>
        <w:t xml:space="preserve"> an application programming interface </w:t>
      </w:r>
      <w:r w:rsidR="00765B03">
        <w:rPr>
          <w:rFonts w:ascii="Arial" w:hAnsi="Arial" w:cs="Arial"/>
        </w:rPr>
        <w:t>(</w:t>
      </w:r>
      <w:hyperlink r:id="rId6" w:history="1">
        <w:r w:rsidR="00765B03" w:rsidRPr="0097278C">
          <w:rPr>
            <w:rStyle w:val="Hyperlink"/>
            <w:rFonts w:ascii="Arial" w:hAnsi="Arial" w:cs="Arial"/>
          </w:rPr>
          <w:t>https://pypi.org/project/sorting-hat/</w:t>
        </w:r>
      </w:hyperlink>
      <w:r w:rsidR="00765B03">
        <w:rPr>
          <w:rFonts w:ascii="Arial" w:hAnsi="Arial" w:cs="Arial"/>
        </w:rPr>
        <w:t xml:space="preserve">) </w:t>
      </w:r>
      <w:r w:rsidRPr="00444A65">
        <w:rPr>
          <w:rFonts w:ascii="Arial" w:hAnsi="Arial" w:cs="Arial"/>
        </w:rPr>
        <w:t>to classify indels</w:t>
      </w:r>
      <w:r w:rsidR="00DD5253">
        <w:rPr>
          <w:rFonts w:ascii="Arial" w:hAnsi="Arial" w:cs="Arial"/>
        </w:rPr>
        <w:t xml:space="preserve"> </w:t>
      </w:r>
      <w:r w:rsidR="00766B8D">
        <w:rPr>
          <w:rFonts w:ascii="Arial" w:hAnsi="Arial" w:cs="Arial"/>
        </w:rPr>
        <w:t xml:space="preserve">based on sequence context. </w:t>
      </w:r>
      <w:r w:rsidR="003B08C5">
        <w:rPr>
          <w:rFonts w:ascii="Arial" w:hAnsi="Arial" w:cs="Arial"/>
        </w:rPr>
        <w:t xml:space="preserve">Finally, we </w:t>
      </w:r>
      <w:r w:rsidRPr="00444A65">
        <w:rPr>
          <w:rFonts w:ascii="Arial" w:hAnsi="Arial" w:cs="Arial"/>
        </w:rPr>
        <w:t>combine</w:t>
      </w:r>
      <w:r w:rsidR="00D1492D">
        <w:rPr>
          <w:rFonts w:ascii="Arial" w:hAnsi="Arial" w:cs="Arial"/>
        </w:rPr>
        <w:t>d</w:t>
      </w:r>
      <w:r w:rsidRPr="00444A65">
        <w:rPr>
          <w:rFonts w:ascii="Arial" w:hAnsi="Arial" w:cs="Arial"/>
        </w:rPr>
        <w:t xml:space="preserve"> the long-read </w:t>
      </w:r>
      <w:r w:rsidRPr="00444A65">
        <w:rPr>
          <w:rFonts w:ascii="Arial" w:hAnsi="Arial" w:cs="Arial"/>
          <w:i/>
        </w:rPr>
        <w:t>de novo</w:t>
      </w:r>
      <w:r w:rsidRPr="00444A65">
        <w:rPr>
          <w:rFonts w:ascii="Arial" w:hAnsi="Arial" w:cs="Arial"/>
        </w:rPr>
        <w:t xml:space="preserve"> indel results with data from Illumina read-pair tracing (N=308 trios) and three-generation haplotype phasing (N=202 families)</w:t>
      </w:r>
      <w:r w:rsidRPr="00444A65">
        <w:rPr>
          <w:rFonts w:ascii="Arial" w:hAnsi="Arial" w:cs="Arial"/>
        </w:rPr>
        <w:fldChar w:fldCharType="begin" w:fldLock="1"/>
      </w:r>
      <w:r w:rsidR="00145638">
        <w:rPr>
          <w:rFonts w:ascii="Arial" w:hAnsi="Arial" w:cs="Arial"/>
        </w:rPr>
        <w:instrText>ADDIN CSL_CITATION {"citationItems":[{"id":"ITEM-1","itemData":{"DOI":"10.1038/nature24018","ISSN":"0028-0836","abstract":"Whole-genome sequencing data of 14,688 Icelanders, including 1,548 parent–offspring trios, show how the age and sex of parents affect the rate and spectrum of de novo mutations.","author":[{"dropping-particle":"","family":"Jónsson","given":"Hákon","non-dropping-particle":"","parse-names":false,"suffix":""},{"dropping-particle":"","family":"Sulem","given":"Patrick","non-dropping-particle":"","parse-names":false,"suffix":""},{"dropping-particle":"","family":"Kehr","given":"Birte","non-dropping-particle":"","parse-names":false,"suffix":""},{"dropping-particle":"","family":"Kristmundsdottir","given":"Snaedis","non-dropping-particle":"","parse-names":false,"suffix":""},{"dropping-particle":"","family":"Zink","given":"Florian","non-dropping-particle":"","parse-names":false,"suffix":""},{"dropping-particle":"","family":"Hjartarson","given":"Eirikur","non-dropping-particle":"","parse-names":false,"suffix":""},{"dropping-particle":"","family":"Hardarson","given":"Marteinn T.","non-dropping-particle":"","parse-names":false,"suffix":""},{"dropping-particle":"","family":"Hjorleifsson","given":"Kristjan E.","non-dropping-particle":"","parse-names":false,"suffix":""},{"dropping-particle":"","family":"Eggertsson","given":"Hannes P.","non-dropping-particle":"","parse-names":false,"suffix":""},{"dropping-particle":"","family":"Gudjonsson","given":"Sigurjon Axel","non-dropping-particle":"","parse-names":false,"suffix":""},{"dropping-particle":"","family":"Ward","given":"Lucas D.","non-dropping-particle":"","parse-names":false,"suffix":""},{"dropping-particle":"","family":"Arnadottir","given":"Gudny A.","non-dropping-particle":"","parse-names":false,"suffix":""},{"dropping-particle":"","family":"Helgason","given":"Einar A.","non-dropping-particle":"","parse-names":false,"suffix":""},{"dropping-particle":"","family":"Helgason","given":"Hannes","non-dropping-particle":"","parse-names":false,"suffix":""},{"dropping-particle":"","family":"Gylfason","given":"Arnaldur","non-dropping-particle":"","parse-names":false,"suffix":""},{"dropping-particle":"","family":"Jonasdottir","given":"Adalbjorg","non-dropping-particle":"","parse-names":false,"suffix":""},{"dropping-particle":"","family":"Jonasdottir","given":"Aslaug","non-dropping-particle":"","parse-names":false,"suffix":""},{"dropping-particle":"","family":"Rafnar","given":"Thorunn","non-dropping-particle":"","parse-names":false,"suffix":""},{"dropping-particle":"","family":"Frigge","given":"Mike","non-dropping-particle":"","parse-names":false,"suffix":""},{"dropping-particle":"","family":"Stacey","given":"Simon N.","non-dropping-particle":"","parse-names":false,"suffix":""},{"dropping-particle":"","family":"Th. Magnusson","given":"Olafur","non-dropping-particle":"","parse-names":false,"suffix":""},{"dropping-particle":"","family":"Thorsteinsdottir","given":"Unnur","non-dropping-particle":"","parse-names":false,"suffix":""},{"dropping-particle":"","family":"Masson","given":"Gisli","non-dropping-particle":"","parse-names":false,"suffix":""},{"dropping-particle":"","family":"Kong","given":"Augustine","non-dropping-particle":"","parse-names":false,"suffix":""},{"dropping-particle":"V.","family":"Halldorsson","given":"Bjarni","non-dropping-particle":"","parse-names":false,"suffix":""},{"dropping-particle":"","family":"Helgason","given":"Agnar","non-dropping-particle":"","parse-names":false,"suffix":""},{"dropping-particle":"","family":"Gudbjartsson","given":"Daniel F.","non-dropping-particle":"","parse-names":false,"suffix":""},{"dropping-particle":"","family":"Stefansson","given":"Kari","non-dropping-particle":"","parse-names":false,"suffix":""}],"container-title":"Nature","id":"ITEM-1","issue":"7673","issued":{"date-parts":[["2017","9","20"]]},"page":"519-522","publisher":"Nature Publishing Group","title":"Parental influence on human germline de novo mutations in 1,548 trios from Iceland","type":"article-journal","volume":"549"},"uris":["http://www.mendeley.com/documents/?uuid=d263776d-e193-3d98-abd9-9cf642ffb5a5"]}],"mendeley":{"formattedCitation":"&lt;sup&gt;5&lt;/sup&gt;","plainTextFormattedCitation":"5","previouslyFormattedCitation":"&lt;sup&gt;5&lt;/sup&gt;"},"properties":{"noteIndex":0},"schema":"https://github.com/citation-style-language/schema/raw/master/csl-citation.json"}</w:instrText>
      </w:r>
      <w:r w:rsidRPr="00444A65">
        <w:rPr>
          <w:rFonts w:ascii="Arial" w:hAnsi="Arial" w:cs="Arial"/>
        </w:rPr>
        <w:fldChar w:fldCharType="separate"/>
      </w:r>
      <w:r w:rsidR="00D47E24" w:rsidRPr="00D47E24">
        <w:rPr>
          <w:rFonts w:ascii="Arial" w:hAnsi="Arial" w:cs="Arial"/>
          <w:noProof/>
          <w:vertAlign w:val="superscript"/>
        </w:rPr>
        <w:t>5</w:t>
      </w:r>
      <w:r w:rsidRPr="00444A65">
        <w:rPr>
          <w:rFonts w:ascii="Arial" w:hAnsi="Arial" w:cs="Arial"/>
        </w:rPr>
        <w:fldChar w:fldCharType="end"/>
      </w:r>
      <w:r w:rsidRPr="00444A65">
        <w:rPr>
          <w:rFonts w:ascii="Arial" w:hAnsi="Arial" w:cs="Arial"/>
        </w:rPr>
        <w:t xml:space="preserve"> to characterize indel mutagenesis.</w:t>
      </w:r>
    </w:p>
    <w:p w14:paraId="33BD635F" w14:textId="77777777" w:rsidR="00183BAE" w:rsidRPr="00444A65" w:rsidRDefault="00183BAE" w:rsidP="00043CF5">
      <w:pPr>
        <w:rPr>
          <w:rFonts w:ascii="Arial" w:hAnsi="Arial" w:cs="Arial"/>
          <w:b/>
        </w:rPr>
      </w:pPr>
    </w:p>
    <w:p w14:paraId="0399F394" w14:textId="77777777" w:rsidR="00183BAE" w:rsidRPr="00444A65" w:rsidRDefault="00183BAE" w:rsidP="00043CF5">
      <w:pPr>
        <w:rPr>
          <w:rFonts w:ascii="Arial" w:hAnsi="Arial" w:cs="Arial"/>
          <w:b/>
        </w:rPr>
      </w:pPr>
      <w:r w:rsidRPr="00444A65">
        <w:rPr>
          <w:rFonts w:ascii="Arial" w:hAnsi="Arial" w:cs="Arial"/>
          <w:b/>
        </w:rPr>
        <w:t>Methods</w:t>
      </w:r>
    </w:p>
    <w:p w14:paraId="442233DB" w14:textId="77777777" w:rsidR="00183BAE" w:rsidRPr="00444A65" w:rsidRDefault="00183BAE" w:rsidP="00043CF5">
      <w:pPr>
        <w:rPr>
          <w:rFonts w:ascii="Arial" w:hAnsi="Arial" w:cs="Arial"/>
        </w:rPr>
      </w:pPr>
    </w:p>
    <w:p w14:paraId="6F2C3026" w14:textId="3981CF11" w:rsidR="00183BAE" w:rsidRPr="00444A65" w:rsidRDefault="00183BAE" w:rsidP="00043CF5">
      <w:pPr>
        <w:rPr>
          <w:rFonts w:ascii="Arial" w:hAnsi="Arial" w:cs="Arial"/>
          <w:b/>
        </w:rPr>
      </w:pPr>
      <w:r w:rsidRPr="00444A65">
        <w:rPr>
          <w:rFonts w:ascii="Arial" w:hAnsi="Arial" w:cs="Arial"/>
          <w:b/>
        </w:rPr>
        <w:t>Subjects, whole genome sequencing</w:t>
      </w:r>
      <w:r w:rsidR="00F227E2">
        <w:rPr>
          <w:rFonts w:ascii="Arial" w:hAnsi="Arial" w:cs="Arial"/>
          <w:b/>
        </w:rPr>
        <w:t>,</w:t>
      </w:r>
      <w:r w:rsidRPr="00444A65">
        <w:rPr>
          <w:rFonts w:ascii="Arial" w:hAnsi="Arial" w:cs="Arial"/>
          <w:b/>
        </w:rPr>
        <w:t xml:space="preserve"> and </w:t>
      </w:r>
      <w:r w:rsidRPr="00444A65">
        <w:rPr>
          <w:rFonts w:ascii="Arial" w:hAnsi="Arial" w:cs="Arial"/>
          <w:b/>
          <w:i/>
        </w:rPr>
        <w:t>de novo</w:t>
      </w:r>
      <w:r w:rsidRPr="00444A65">
        <w:rPr>
          <w:rFonts w:ascii="Arial" w:hAnsi="Arial" w:cs="Arial"/>
          <w:b/>
        </w:rPr>
        <w:t xml:space="preserve"> variant calling</w:t>
      </w:r>
    </w:p>
    <w:p w14:paraId="0D40089C" w14:textId="3D79B70F" w:rsidR="00183BAE" w:rsidRPr="00444A65" w:rsidRDefault="00183BAE" w:rsidP="00043CF5">
      <w:pPr>
        <w:ind w:firstLine="720"/>
        <w:rPr>
          <w:rFonts w:ascii="Arial" w:hAnsi="Arial" w:cs="Arial"/>
        </w:rPr>
      </w:pPr>
      <w:r w:rsidRPr="00444A65">
        <w:rPr>
          <w:rFonts w:ascii="Arial" w:hAnsi="Arial" w:cs="Arial"/>
        </w:rPr>
        <w:t>Patients and parents (</w:t>
      </w:r>
      <w:r w:rsidRPr="00444A65">
        <w:rPr>
          <w:rFonts w:ascii="Arial" w:hAnsi="Arial" w:cs="Arial"/>
          <w:i/>
        </w:rPr>
        <w:t>i.e.</w:t>
      </w:r>
      <w:r w:rsidRPr="00444A65">
        <w:rPr>
          <w:rFonts w:ascii="Arial" w:hAnsi="Arial" w:cs="Arial"/>
        </w:rPr>
        <w:t>, trios) were enrolled in the Pediatric Cardiac Genomics Consortium (PCGC) Congenital Heart Disease Network Study (CHD GENES: ClinicalTrials.gov identifier NCT01196182).</w:t>
      </w:r>
      <w:r w:rsidRPr="00444A65">
        <w:rPr>
          <w:rFonts w:ascii="Arial" w:hAnsi="Arial" w:cs="Arial"/>
        </w:rPr>
        <w:fldChar w:fldCharType="begin" w:fldLock="1"/>
      </w:r>
      <w:r w:rsidR="00145638">
        <w:rPr>
          <w:rFonts w:ascii="Arial" w:hAnsi="Arial" w:cs="Arial"/>
        </w:rPr>
        <w:instrText>ADDIN CSL_CITATION {"citationItems":[{"id":"ITEM-1","itemData":{"DOI":"10.1161/CIRCRESAHA.111.300297","ISSN":"1524-4571","PMID":"23410879","abstract":"Congenital heart defects (CHD) are the leading cause of infant mortality among birth defects, and later morbidities and premature mortality remain problematic. Although genetic factors contribute significantly to cause CHD, specific genetic lesions are unknown for most patients. The National Heart, Lung, and Blood Institute-funded Pediatric Cardiac Genomics Consortium established the Congenital Heart Disease Genetic Network Study to investigate relationships between genetic factors, clinical features, and outcomes in CHD. The Pediatric Cardiac Genomics Consortium comprises 6 main and 4 satellite sites at which subjects are recruited, and medical data and biospecimens (blood, saliva, cardiovascular tissue) are collected. Core infrastructure includes an administrative/data-coordinating center, biorepository, data hub, and core laboratories (genotyping, whole-exome sequencing, candidate gene evaluation, and variant confirmation). Eligibility includes all forms of CHD. Annual follow-up is obtained for probands &lt;1-year-old. Parents are enrolled whenever available. Enrollment from December 2010 to June 2012 comprised 3772 probands. One or both parents were enrolled for 72% of probands. Proband median age is 5.5 years. The one third enrolled at age &lt;1 year are contacted annually for follow-up information. The distribution of CHD favors more complex lesions. Approximately, 11% of probands have a genetic diagnosis. Adequate DNA is available from 97% and 91% of blood and saliva samples, respectively. Genomic analyses of probands with heterotaxy, atrial septal defects, conotruncal, and left ventricular outflow tract obstructive lesions are underway. The scientific community's use of Pediatric Cardiac Genomics Consortium resources is welcome.","author":[{"dropping-particle":"","family":"Gelb","given":"Bruce","non-dropping-particle":"","parse-names":false,"suffix":""},{"dropping-particle":"","family":"Brueckner","given":"Martina","non-dropping-particle":"","parse-names":false,"suffix":""},{"dropping-particle":"","family":"Chung","given":"Wendy","non-dropping-particle":"","parse-names":false,"suffix":""},{"dropping-particle":"","family":"Goldmuntz","given":"Elizabeth","non-dropping-particle":"","parse-names":false,"suffix":""},{"dropping-particle":"","family":"Kaltman","given":"Jonathan","non-dropping-particle":"","parse-names":false,"suffix":""},{"dropping-particle":"","family":"Kaski","given":"Juan Pablo","non-dropping-particle":"","parse-names":false,"suffix":""},{"dropping-particle":"","family":"Kim","given":"Richard","non-dropping-particle":"","parse-names":false,"suffix":""},{"dropping-particle":"","family":"Kline","given":"Jennie","non-dropping-particle":"","parse-names":false,"suffix":""},{"dropping-particle":"","family":"Mercer-Rosa","given":"Laura","non-dropping-particle":"","parse-names":false,"suffix":""},{"dropping-particle":"","family":"Porter","given":"George","non-dropping-particle":"","parse-names":false,"suffix":""},{"dropping-particle":"","family":"Roberts","given":"Amy","non-dropping-particle":"","parse-names":false,"suffix":""},{"dropping-particle":"","family":"Rosenberg","given":"Ellen","non-dropping-particle":"","parse-names":false,"suffix":""},{"dropping-particle":"","family":"Seiden","given":"Howard","non-dropping-particle":"","parse-names":false,"suffix":""},{"dropping-particle":"","family":"Seidman","given":"Christine","non-dropping-particle":"","parse-names":false,"suffix":""},{"dropping-particle":"","family":"Sleeper","given":"Lynn","non-dropping-particle":"","parse-names":false,"suffix":""},{"dropping-particle":"","family":"Tennstedt","given":"Sharon","non-dropping-particle":"","parse-names":false,"suffix":""},{"dropping-particle":"","family":"Schramm","given":"Charlene","non-dropping-particle":"","parse-names":false,"suffix":""},{"dropping-particle":"","family":"Burns","given":"Kristin","non-dropping-particle":"","parse-names":false,"suffix":""},{"dropping-particle":"","family":"Pearson","given":"Gail","non-dropping-particle":"","parse-names":false,"suffix":""}],"container-title":"Circulation research","id":"ITEM-1","issue":"4","issued":{"date-parts":[["2013","3","15"]]},"page":"698-706","title":"The Congenital Heart Disease Genetic Network Study: rationale, design, and early results.","type":"article-journal","volume":"112"},"uris":["http://www.mendeley.com/documents/?uuid=0bd894d8-95aa-4336-8976-e73a2cc17e33"]}],"mendeley":{"formattedCitation":"&lt;sup&gt;6&lt;/sup&gt;","plainTextFormattedCitation":"6","previouslyFormattedCitation":"&lt;sup&gt;6&lt;/sup&gt;"},"properties":{"noteIndex":0},"schema":"https://github.com/citation-style-language/schema/raw/master/csl-citation.json"}</w:instrText>
      </w:r>
      <w:r w:rsidRPr="00444A65">
        <w:rPr>
          <w:rFonts w:ascii="Arial" w:hAnsi="Arial" w:cs="Arial"/>
        </w:rPr>
        <w:fldChar w:fldCharType="separate"/>
      </w:r>
      <w:r w:rsidR="00D47E24" w:rsidRPr="00D47E24">
        <w:rPr>
          <w:rFonts w:ascii="Arial" w:hAnsi="Arial" w:cs="Arial"/>
          <w:noProof/>
          <w:vertAlign w:val="superscript"/>
        </w:rPr>
        <w:t>6</w:t>
      </w:r>
      <w:r w:rsidRPr="00444A65">
        <w:rPr>
          <w:rFonts w:ascii="Arial" w:hAnsi="Arial" w:cs="Arial"/>
        </w:rPr>
        <w:fldChar w:fldCharType="end"/>
      </w:r>
      <w:r w:rsidRPr="00444A65">
        <w:rPr>
          <w:rFonts w:ascii="Arial" w:hAnsi="Arial" w:cs="Arial"/>
        </w:rPr>
        <w:t xml:space="preserve"> The protocols were approved by the Institutional Review Boards of Boston’s Children’s Hospital, Brigham and Women’s Hospital, Children’s Hospital of Los Angeles, Children’s Hospital of Philadelphia, Columbia University Medical Center, Great Ormond Street Hospital, Icahn School of Medicine at Mount Sinai, Rochester School of Medicine and Dentistry, Steven and Alexandra Cohen Children’s Medical Center of New York, and Yale School of Medicine. All subjects or their parents provided informed consent.</w:t>
      </w:r>
    </w:p>
    <w:p w14:paraId="6C97043D" w14:textId="77777777" w:rsidR="00183BAE" w:rsidRPr="00444A65" w:rsidRDefault="00183BAE" w:rsidP="00043CF5">
      <w:pPr>
        <w:ind w:firstLine="720"/>
        <w:rPr>
          <w:rFonts w:ascii="Arial" w:hAnsi="Arial" w:cs="Arial"/>
        </w:rPr>
      </w:pPr>
      <w:r w:rsidRPr="00444A65">
        <w:rPr>
          <w:rFonts w:ascii="Arial" w:hAnsi="Arial" w:cs="Arial"/>
          <w:i/>
          <w:u w:val="single"/>
        </w:rPr>
        <w:t>Pacific Biosciences (PacBio) long-read sequencing:</w:t>
      </w:r>
      <w:r w:rsidRPr="00444A65">
        <w:rPr>
          <w:rFonts w:ascii="Arial" w:hAnsi="Arial" w:cs="Arial"/>
        </w:rPr>
        <w:t xml:space="preserve"> DNAs of 10 PCGC patients were sequenced with PacBio long-read sequencing to a depth of 5x.</w:t>
      </w:r>
    </w:p>
    <w:p w14:paraId="788A8182" w14:textId="77777777" w:rsidR="00183BAE" w:rsidRPr="00444A65" w:rsidRDefault="00183BAE" w:rsidP="00043CF5">
      <w:pPr>
        <w:ind w:firstLine="720"/>
        <w:rPr>
          <w:rFonts w:ascii="Arial" w:hAnsi="Arial" w:cs="Arial"/>
        </w:rPr>
      </w:pPr>
      <w:r w:rsidRPr="00444A65">
        <w:rPr>
          <w:rFonts w:ascii="Arial" w:hAnsi="Arial" w:cs="Arial"/>
          <w:i/>
          <w:u w:val="single"/>
        </w:rPr>
        <w:t>Illumina short-read sequencing:</w:t>
      </w:r>
      <w:r w:rsidRPr="00444A65">
        <w:rPr>
          <w:rFonts w:ascii="Arial" w:hAnsi="Arial" w:cs="Arial"/>
        </w:rPr>
        <w:t xml:space="preserve"> DNAs of PCGC samples underwent short-read sequencing at the Baylor College of Medicine Genomic and RNA Profiling Core (n=XXX), the New York Genome Center (NYGC) Genomic Research Services (n=XXX), and the Broad Institute for Genomic Services (n=XXX) following the same protocol. Genomic DNAs from venous blood or saliva were prepared for sequencing using a PCR-free library preparation. All samples were sequenced on an Illumina Hi-</w:t>
      </w:r>
      <w:proofErr w:type="spellStart"/>
      <w:r w:rsidRPr="00444A65">
        <w:rPr>
          <w:rFonts w:ascii="Arial" w:hAnsi="Arial" w:cs="Arial"/>
        </w:rPr>
        <w:t>Seq</w:t>
      </w:r>
      <w:proofErr w:type="spellEnd"/>
      <w:r w:rsidRPr="00444A65">
        <w:rPr>
          <w:rFonts w:ascii="Arial" w:hAnsi="Arial" w:cs="Arial"/>
        </w:rPr>
        <w:t xml:space="preserve"> X Ten with 150-bp paired reads to a median depth &gt;30x per individual. Alignment, variant calling, and </w:t>
      </w:r>
      <w:r w:rsidRPr="00444A65">
        <w:rPr>
          <w:rFonts w:ascii="Arial" w:hAnsi="Arial" w:cs="Arial"/>
          <w:i/>
        </w:rPr>
        <w:t>de novo</w:t>
      </w:r>
      <w:r w:rsidRPr="00444A65">
        <w:rPr>
          <w:rFonts w:ascii="Arial" w:hAnsi="Arial" w:cs="Arial"/>
        </w:rPr>
        <w:t xml:space="preserve"> identification were performed as described previously (cite WGS paper).</w:t>
      </w:r>
    </w:p>
    <w:p w14:paraId="7497410C" w14:textId="77777777" w:rsidR="00183BAE" w:rsidRPr="00444A65" w:rsidRDefault="00183BAE" w:rsidP="00043CF5">
      <w:pPr>
        <w:rPr>
          <w:rFonts w:ascii="Arial" w:hAnsi="Arial" w:cs="Arial"/>
        </w:rPr>
      </w:pPr>
    </w:p>
    <w:p w14:paraId="69A76E0E" w14:textId="77777777" w:rsidR="00183BAE" w:rsidRPr="00444A65" w:rsidRDefault="00183BAE" w:rsidP="00043CF5">
      <w:pPr>
        <w:rPr>
          <w:rFonts w:ascii="Arial" w:hAnsi="Arial" w:cs="Arial"/>
        </w:rPr>
      </w:pPr>
      <w:r w:rsidRPr="00444A65">
        <w:rPr>
          <w:rFonts w:ascii="Arial" w:hAnsi="Arial" w:cs="Arial"/>
          <w:b/>
        </w:rPr>
        <w:t>Phasing</w:t>
      </w:r>
    </w:p>
    <w:p w14:paraId="5736034C" w14:textId="67D5D442" w:rsidR="00183BAE" w:rsidRPr="00444A65" w:rsidRDefault="00183BAE" w:rsidP="00043CF5">
      <w:pPr>
        <w:ind w:firstLine="720"/>
        <w:rPr>
          <w:rFonts w:ascii="Arial" w:hAnsi="Arial" w:cs="Arial"/>
        </w:rPr>
      </w:pPr>
      <w:proofErr w:type="spellStart"/>
      <w:r w:rsidRPr="00444A65">
        <w:rPr>
          <w:rFonts w:ascii="Arial" w:hAnsi="Arial" w:cs="Arial"/>
        </w:rPr>
        <w:t>Whatshap</w:t>
      </w:r>
      <w:proofErr w:type="spellEnd"/>
      <w:r w:rsidRPr="00444A65">
        <w:rPr>
          <w:rFonts w:ascii="Arial" w:hAnsi="Arial" w:cs="Arial"/>
        </w:rPr>
        <w:t xml:space="preserve"> (0.16) was used to phase DNVs through read-back phasing.</w:t>
      </w:r>
      <w:r w:rsidRPr="00444A65">
        <w:rPr>
          <w:rFonts w:ascii="Arial" w:hAnsi="Arial" w:cs="Arial"/>
        </w:rPr>
        <w:fldChar w:fldCharType="begin" w:fldLock="1"/>
      </w:r>
      <w:r w:rsidR="00145638">
        <w:rPr>
          <w:rFonts w:ascii="Arial" w:hAnsi="Arial" w:cs="Arial"/>
        </w:rPr>
        <w:instrText>ADDIN CSL_CITATION {"citationItems":[{"id":"ITEM-1","itemData":{"DOI":"10.1101/085050","abstract":"Read-based phasing allows to reconstruct the haplotype structure of a sample purely from sequencing reads. While phasing is a required step for answering questions about population genetics, compound heterozygosity, and to aid in clinical decision making, there has been a lack of an accurate, usable and standards-based software. WhatsHap is a production-ready tool for highly accurate read-based phasing. It was designed from the beginning to leverage third-generation sequencing technologies, whose long reads can span many variants and are therefore ideal for phasing. WhatsHap works also well with second-generation data, is easy to use and will phase not only SNVs, but also indels and other variants. It is unique in its ability to combine read-based with genetic phasing, allowing to further improve accuracy if multiple related samples are provided.","author":[{"dropping-particle":"","family":"Martin","given":"Marcel","non-dropping-particle":"","parse-names":false,"suffix":""},{"dropping-particle":"","family":"Patterson","given":"Murray","non-dropping-particle":"","parse-names":false,"suffix":""},{"dropping-particle":"","family":"Garg","given":"Shilpa","non-dropping-particle":"","parse-names":false,"suffix":""},{"dropping-particle":"","family":"Fischer","given":"Sarah O.","non-dropping-particle":"","parse-names":false,"suffix":""},{"dropping-particle":"","family":"Pisanti","given":"Nadia","non-dropping-particle":"","parse-names":false,"suffix":""},{"dropping-particle":"","family":"Klau","given":"Gunnar W.","non-dropping-particle":"","parse-names":false,"suffix":""},{"dropping-particle":"","family":"Schoenhuth","given":"Alexander","non-dropping-particle":"","parse-names":false,"suffix":""},{"dropping-particle":"","family":"Marschall","given":"Tobias","non-dropping-particle":"","parse-names":false,"suffix":""}],"container-title":"bioRxiv","id":"ITEM-1","issued":{"date-parts":[["2016","11","14"]]},"page":"085050","publisher":"Cold Spring Harbor Laboratory","title":"WhatsHap: fast and accurate read-based phasing","type":"article-journal"},"uris":["http://www.mendeley.com/documents/?uuid=f13fa170-28b4-3340-81ba-b61e8e5fae46"]}],"mendeley":{"formattedCitation":"&lt;sup&gt;7&lt;/sup&gt;","plainTextFormattedCitation":"7","previouslyFormattedCitation":"&lt;sup&gt;7&lt;/sup&gt;"},"properties":{"noteIndex":0},"schema":"https://github.com/citation-style-language/schema/raw/master/csl-citation.json"}</w:instrText>
      </w:r>
      <w:r w:rsidRPr="00444A65">
        <w:rPr>
          <w:rFonts w:ascii="Arial" w:hAnsi="Arial" w:cs="Arial"/>
        </w:rPr>
        <w:fldChar w:fldCharType="separate"/>
      </w:r>
      <w:r w:rsidR="00D47E24" w:rsidRPr="00D47E24">
        <w:rPr>
          <w:rFonts w:ascii="Arial" w:hAnsi="Arial" w:cs="Arial"/>
          <w:noProof/>
          <w:vertAlign w:val="superscript"/>
        </w:rPr>
        <w:t>7</w:t>
      </w:r>
      <w:r w:rsidRPr="00444A65">
        <w:rPr>
          <w:rFonts w:ascii="Arial" w:hAnsi="Arial" w:cs="Arial"/>
        </w:rPr>
        <w:fldChar w:fldCharType="end"/>
      </w:r>
      <w:r w:rsidRPr="00444A65">
        <w:rPr>
          <w:rFonts w:ascii="Arial" w:hAnsi="Arial" w:cs="Arial"/>
        </w:rPr>
        <w:t xml:space="preserve"> Inputs were either the short- and long-read alignment files, the trio VCF generated from Illumina short-read sequencing. Indels were used for short- but not long-read phasing (</w:t>
      </w:r>
      <w:r w:rsidRPr="00444A65">
        <w:rPr>
          <w:rFonts w:ascii="Arial" w:hAnsi="Arial" w:cs="Arial"/>
          <w:i/>
        </w:rPr>
        <w:t>i.e.</w:t>
      </w:r>
      <w:r w:rsidRPr="00444A65">
        <w:rPr>
          <w:rFonts w:ascii="Arial" w:hAnsi="Arial" w:cs="Arial"/>
        </w:rPr>
        <w:t xml:space="preserve">, did not use </w:t>
      </w:r>
      <w:proofErr w:type="spellStart"/>
      <w:r w:rsidRPr="00444A65">
        <w:rPr>
          <w:rFonts w:ascii="Arial" w:hAnsi="Arial" w:cs="Arial"/>
        </w:rPr>
        <w:t>whatshap</w:t>
      </w:r>
      <w:proofErr w:type="spellEnd"/>
      <w:r w:rsidRPr="00444A65">
        <w:rPr>
          <w:rFonts w:ascii="Arial" w:hAnsi="Arial" w:cs="Arial"/>
        </w:rPr>
        <w:t xml:space="preserve"> --indel flag for PacBio data). The output was a phased VCF, with the full trio and the proband’s variants phased.</w:t>
      </w:r>
    </w:p>
    <w:p w14:paraId="4E29703F" w14:textId="77777777" w:rsidR="00183BAE" w:rsidRPr="00444A65" w:rsidRDefault="00183BAE" w:rsidP="00043CF5">
      <w:pPr>
        <w:ind w:firstLine="720"/>
        <w:rPr>
          <w:rFonts w:ascii="Arial" w:hAnsi="Arial" w:cs="Arial"/>
        </w:rPr>
      </w:pPr>
      <w:r w:rsidRPr="00444A65">
        <w:rPr>
          <w:rFonts w:ascii="Arial" w:hAnsi="Arial" w:cs="Arial"/>
        </w:rPr>
        <w:t xml:space="preserve">Following phasing, DNVs were programmatically assigned to the parent of origin. </w:t>
      </w:r>
      <w:proofErr w:type="spellStart"/>
      <w:r w:rsidRPr="00444A65">
        <w:rPr>
          <w:rFonts w:ascii="Arial" w:hAnsi="Arial" w:cs="Arial"/>
        </w:rPr>
        <w:t>Whasthap</w:t>
      </w:r>
      <w:proofErr w:type="spellEnd"/>
      <w:r w:rsidRPr="00444A65">
        <w:rPr>
          <w:rFonts w:ascii="Arial" w:hAnsi="Arial" w:cs="Arial"/>
        </w:rPr>
        <w:t xml:space="preserve"> was used to generate a GTF from the phased VCF, where the GTF genomic coordinates represented haplotype blocks of contiguously phased variants. DNVs were assigned to a parent of origin if ≥85% of informative variants in (</w:t>
      </w:r>
      <w:r w:rsidRPr="00444A65">
        <w:rPr>
          <w:rFonts w:ascii="Arial" w:hAnsi="Arial" w:cs="Arial"/>
          <w:i/>
        </w:rPr>
        <w:t>i.e.</w:t>
      </w:r>
      <w:r w:rsidRPr="00444A65">
        <w:rPr>
          <w:rFonts w:ascii="Arial" w:hAnsi="Arial" w:cs="Arial"/>
        </w:rPr>
        <w:t>, variants in a haplotype block) were assigned to that parent.</w:t>
      </w:r>
    </w:p>
    <w:p w14:paraId="26C40179" w14:textId="550F29FB" w:rsidR="00183BAE" w:rsidRDefault="00183BAE" w:rsidP="00043CF5">
      <w:pPr>
        <w:ind w:firstLine="720"/>
        <w:rPr>
          <w:rFonts w:ascii="Arial" w:hAnsi="Arial" w:cs="Arial"/>
        </w:rPr>
      </w:pPr>
      <w:r w:rsidRPr="00444A65">
        <w:rPr>
          <w:rFonts w:ascii="Arial" w:hAnsi="Arial" w:cs="Arial"/>
        </w:rPr>
        <w:t xml:space="preserve">For PacBio data, </w:t>
      </w:r>
      <w:r w:rsidRPr="00444A65">
        <w:rPr>
          <w:rFonts w:ascii="Arial" w:hAnsi="Arial" w:cs="Arial"/>
          <w:i/>
        </w:rPr>
        <w:t>de novo</w:t>
      </w:r>
      <w:r w:rsidRPr="00444A65">
        <w:rPr>
          <w:rFonts w:ascii="Arial" w:hAnsi="Arial" w:cs="Arial"/>
        </w:rPr>
        <w:t xml:space="preserve"> indels were phased manually with the Integrative Genomics Viewer (IGV).</w:t>
      </w:r>
      <w:r w:rsidRPr="00444A65">
        <w:rPr>
          <w:rFonts w:ascii="Arial" w:hAnsi="Arial" w:cs="Arial"/>
        </w:rPr>
        <w:fldChar w:fldCharType="begin" w:fldLock="1"/>
      </w:r>
      <w:r w:rsidR="00145638">
        <w:rPr>
          <w:rFonts w:ascii="Arial" w:hAnsi="Arial" w:cs="Arial"/>
        </w:rPr>
        <w:instrText>ADDIN CSL_CITATION {"citationItems":[{"id":"ITEM-1","itemData":{"DOI":"10.1038/nbt.1754","ISSN":"1546-1696","PMID":"21221095","author":[{"dropping-particle":"","family":"Robinson","given":"James T","non-dropping-particle":"","parse-names":false,"suffix":""},{"dropping-particle":"","family":"Thorvaldsdóttir","given":"Helga","non-dropping-particle":"","parse-names":false,"suffix":""},{"dropping-particle":"","family":"Winckler","given":"Wendy","non-dropping-particle":"","parse-names":false,"suffix":""},{"dropping-particle":"","family":"Guttman","given":"Mitchell","non-dropping-particle":"","parse-names":false,"suffix":""},{"dropping-particle":"","family":"Lander","given":"Eric S","non-dropping-particle":"","parse-names":false,"suffix":""},{"dropping-particle":"","family":"Getz","given":"Gad","non-dropping-particle":"","parse-names":false,"suffix":""},{"dropping-particle":"","family":"Mesirov","given":"Jill P","non-dropping-particle":"","parse-names":false,"suffix":""}],"container-title":"Nature biotechnology","id":"ITEM-1","issue":"1","issued":{"date-parts":[["2011","1"]]},"page":"24-6","publisher":"Nature Publishing Group, a division of Macmillan Publishers Limited. All Rights Reserved.","title":"Integrative genomics viewer.","title-short":"Nat Biotech","type":"article-journal","volume":"29"},"uris":["http://www.mendeley.com/documents/?uuid=c90bcd59-0274-4242-b9d7-1f8afdb472e3"]}],"mendeley":{"formattedCitation":"&lt;sup&gt;8&lt;/sup&gt;","plainTextFormattedCitation":"8","previouslyFormattedCitation":"&lt;sup&gt;8&lt;/sup&gt;"},"properties":{"noteIndex":0},"schema":"https://github.com/citation-style-language/schema/raw/master/csl-citation.json"}</w:instrText>
      </w:r>
      <w:r w:rsidRPr="00444A65">
        <w:rPr>
          <w:rFonts w:ascii="Arial" w:hAnsi="Arial" w:cs="Arial"/>
        </w:rPr>
        <w:fldChar w:fldCharType="separate"/>
      </w:r>
      <w:r w:rsidR="00D47E24" w:rsidRPr="00D47E24">
        <w:rPr>
          <w:rFonts w:ascii="Arial" w:hAnsi="Arial" w:cs="Arial"/>
          <w:noProof/>
          <w:vertAlign w:val="superscript"/>
        </w:rPr>
        <w:t>8</w:t>
      </w:r>
      <w:r w:rsidRPr="00444A65">
        <w:rPr>
          <w:rFonts w:ascii="Arial" w:hAnsi="Arial" w:cs="Arial"/>
        </w:rPr>
        <w:fldChar w:fldCharType="end"/>
      </w:r>
      <w:r w:rsidRPr="00444A65">
        <w:rPr>
          <w:rFonts w:ascii="Arial" w:hAnsi="Arial" w:cs="Arial"/>
        </w:rPr>
        <w:t xml:space="preserve"> For each </w:t>
      </w:r>
      <w:r w:rsidRPr="00444A65">
        <w:rPr>
          <w:rFonts w:ascii="Arial" w:hAnsi="Arial" w:cs="Arial"/>
          <w:i/>
        </w:rPr>
        <w:t>de novo</w:t>
      </w:r>
      <w:r w:rsidRPr="00444A65">
        <w:rPr>
          <w:rFonts w:ascii="Arial" w:hAnsi="Arial" w:cs="Arial"/>
        </w:rPr>
        <w:t xml:space="preserve"> indel, we identified the 2-5 highest confidence reads (with Reference/Alternative alleles). These reads were highlighted with IGV and we identified inherited single nucleotide variants (SNVs) on the informative reads. We then assigned the </w:t>
      </w:r>
      <w:r w:rsidRPr="00444A65">
        <w:rPr>
          <w:rFonts w:ascii="Arial" w:hAnsi="Arial" w:cs="Arial"/>
          <w:i/>
        </w:rPr>
        <w:t xml:space="preserve">de novo </w:t>
      </w:r>
      <w:r w:rsidRPr="00444A65">
        <w:rPr>
          <w:rFonts w:ascii="Arial" w:hAnsi="Arial" w:cs="Arial"/>
        </w:rPr>
        <w:t xml:space="preserve">indel to the parent of origin if all SNVs on the informative reads were in agreement. We validated this heuristic approach with the </w:t>
      </w:r>
      <w:r w:rsidRPr="00444A65">
        <w:rPr>
          <w:rFonts w:ascii="Arial" w:hAnsi="Arial" w:cs="Arial"/>
          <w:i/>
        </w:rPr>
        <w:t>de novo</w:t>
      </w:r>
      <w:r w:rsidRPr="00444A65">
        <w:rPr>
          <w:rFonts w:ascii="Arial" w:hAnsi="Arial" w:cs="Arial"/>
        </w:rPr>
        <w:t xml:space="preserve"> indels phased using Illumina short-read sequencing. IGV plots used for </w:t>
      </w:r>
      <w:r w:rsidRPr="00444A65">
        <w:rPr>
          <w:rFonts w:ascii="Arial" w:hAnsi="Arial" w:cs="Arial"/>
          <w:i/>
        </w:rPr>
        <w:t>de novo</w:t>
      </w:r>
      <w:r w:rsidRPr="00444A65">
        <w:rPr>
          <w:rFonts w:ascii="Arial" w:hAnsi="Arial" w:cs="Arial"/>
        </w:rPr>
        <w:t xml:space="preserve"> indel phasing are provided in the code repository (see </w:t>
      </w:r>
      <w:r w:rsidRPr="00444A65">
        <w:rPr>
          <w:rFonts w:ascii="Arial" w:hAnsi="Arial" w:cs="Arial"/>
          <w:b/>
        </w:rPr>
        <w:t>URLs</w:t>
      </w:r>
      <w:r w:rsidRPr="00444A65">
        <w:rPr>
          <w:rFonts w:ascii="Arial" w:hAnsi="Arial" w:cs="Arial"/>
        </w:rPr>
        <w:t>).</w:t>
      </w:r>
    </w:p>
    <w:p w14:paraId="538996D6" w14:textId="659180BB" w:rsidR="00E9253D" w:rsidRDefault="00687BC2" w:rsidP="00043CF5">
      <w:pPr>
        <w:ind w:firstLine="720"/>
        <w:rPr>
          <w:rFonts w:ascii="Arial" w:hAnsi="Arial" w:cs="Arial"/>
        </w:rPr>
      </w:pPr>
      <w:r>
        <w:rPr>
          <w:rFonts w:ascii="Arial" w:hAnsi="Arial" w:cs="Arial"/>
        </w:rPr>
        <w:t>T</w:t>
      </w:r>
      <w:r w:rsidR="00E9253D">
        <w:rPr>
          <w:rFonts w:ascii="Arial" w:hAnsi="Arial" w:cs="Arial"/>
        </w:rPr>
        <w:t xml:space="preserve">hree-generation haplotype phasing </w:t>
      </w:r>
      <w:r w:rsidR="00D67FC7">
        <w:rPr>
          <w:rFonts w:ascii="Arial" w:hAnsi="Arial" w:cs="Arial"/>
        </w:rPr>
        <w:t xml:space="preserve">results were downloaded from Supplemental </w:t>
      </w:r>
      <w:r w:rsidR="00AD2D19">
        <w:rPr>
          <w:rFonts w:ascii="Arial" w:hAnsi="Arial" w:cs="Arial"/>
        </w:rPr>
        <w:t>Data</w:t>
      </w:r>
      <w:r w:rsidR="00D67FC7">
        <w:rPr>
          <w:rFonts w:ascii="Arial" w:hAnsi="Arial" w:cs="Arial"/>
        </w:rPr>
        <w:t>.</w:t>
      </w:r>
      <w:r w:rsidR="00635ABA">
        <w:rPr>
          <w:rFonts w:ascii="Arial" w:hAnsi="Arial" w:cs="Arial"/>
        </w:rPr>
        <w:fldChar w:fldCharType="begin" w:fldLock="1"/>
      </w:r>
      <w:r w:rsidR="00145638">
        <w:rPr>
          <w:rFonts w:ascii="Arial" w:hAnsi="Arial" w:cs="Arial"/>
        </w:rPr>
        <w:instrText>ADDIN CSL_CITATION {"citationItems":[{"id":"ITEM-1","itemData":{"DOI":"10.1038/nature24018","ISSN":"0028-0836","abstract":"Whole-genome sequencing data of 14,688 Icelanders, including 1,548 parent–offspring trios, show how the age and sex of parents affect the rate and spectrum of de novo mutations.","author":[{"dropping-particle":"","family":"Jónsson","given":"Hákon","non-dropping-particle":"","parse-names":false,"suffix":""},{"dropping-particle":"","family":"Sulem","given":"Patrick","non-dropping-particle":"","parse-names":false,"suffix":""},{"dropping-particle":"","family":"Kehr","given":"Birte","non-dropping-particle":"","parse-names":false,"suffix":""},{"dropping-particle":"","family":"Kristmundsdottir","given":"Snaedis","non-dropping-particle":"","parse-names":false,"suffix":""},{"dropping-particle":"","family":"Zink","given":"Florian","non-dropping-particle":"","parse-names":false,"suffix":""},{"dropping-particle":"","family":"Hjartarson","given":"Eirikur","non-dropping-particle":"","parse-names":false,"suffix":""},{"dropping-particle":"","family":"Hardarson","given":"Marteinn T.","non-dropping-particle":"","parse-names":false,"suffix":""},{"dropping-particle":"","family":"Hjorleifsson","given":"Kristjan E.","non-dropping-particle":"","parse-names":false,"suffix":""},{"dropping-particle":"","family":"Eggertsson","given":"Hannes P.","non-dropping-particle":"","parse-names":false,"suffix":""},{"dropping-particle":"","family":"Gudjonsson","given":"Sigurjon Axel","non-dropping-particle":"","parse-names":false,"suffix":""},{"dropping-particle":"","family":"Ward","given":"Lucas D.","non-dropping-particle":"","parse-names":false,"suffix":""},{"dropping-particle":"","family":"Arnadottir","given":"Gudny A.","non-dropping-particle":"","parse-names":false,"suffix":""},{"dropping-particle":"","family":"Helgason","given":"Einar A.","non-dropping-particle":"","parse-names":false,"suffix":""},{"dropping-particle":"","family":"Helgason","given":"Hannes","non-dropping-particle":"","parse-names":false,"suffix":""},{"dropping-particle":"","family":"Gylfason","given":"Arnaldur","non-dropping-particle":"","parse-names":false,"suffix":""},{"dropping-particle":"","family":"Jonasdottir","given":"Adalbjorg","non-dropping-particle":"","parse-names":false,"suffix":""},{"dropping-particle":"","family":"Jonasdottir","given":"Aslaug","non-dropping-particle":"","parse-names":false,"suffix":""},{"dropping-particle":"","family":"Rafnar","given":"Thorunn","non-dropping-particle":"","parse-names":false,"suffix":""},{"dropping-particle":"","family":"Frigge","given":"Mike","non-dropping-particle":"","parse-names":false,"suffix":""},{"dropping-particle":"","family":"Stacey","given":"Simon N.","non-dropping-particle":"","parse-names":false,"suffix":""},{"dropping-particle":"","family":"Th. Magnusson","given":"Olafur","non-dropping-particle":"","parse-names":false,"suffix":""},{"dropping-particle":"","family":"Thorsteinsdottir","given":"Unnur","non-dropping-particle":"","parse-names":false,"suffix":""},{"dropping-particle":"","family":"Masson","given":"Gisli","non-dropping-particle":"","parse-names":false,"suffix":""},{"dropping-particle":"","family":"Kong","given":"Augustine","non-dropping-particle":"","parse-names":false,"suffix":""},{"dropping-particle":"V.","family":"Halldorsson","given":"Bjarni","non-dropping-particle":"","parse-names":false,"suffix":""},{"dropping-particle":"","family":"Helgason","given":"Agnar","non-dropping-particle":"","parse-names":false,"suffix":""},{"dropping-particle":"","family":"Gudbjartsson","given":"Daniel F.","non-dropping-particle":"","parse-names":false,"suffix":""},{"dropping-particle":"","family":"Stefansson","given":"Kari","non-dropping-particle":"","parse-names":false,"suffix":""}],"container-title":"Nature","id":"ITEM-1","issue":"7673","issued":{"date-parts":[["2017","9","20"]]},"page":"519-522","publisher":"Nature Publishing Group","title":"Parental influence on human germline de novo mutations in 1,548 trios from Iceland","type":"article-journal","volume":"549"},"uris":["http://www.mendeley.com/documents/?uuid=d263776d-e193-3d98-abd9-9cf642ffb5a5"]}],"mendeley":{"formattedCitation":"&lt;sup&gt;5&lt;/sup&gt;","plainTextFormattedCitation":"5","previouslyFormattedCitation":"&lt;sup&gt;5&lt;/sup&gt;"},"properties":{"noteIndex":0},"schema":"https://github.com/citation-style-language/schema/raw/master/csl-citation.json"}</w:instrText>
      </w:r>
      <w:r w:rsidR="00635ABA">
        <w:rPr>
          <w:rFonts w:ascii="Arial" w:hAnsi="Arial" w:cs="Arial"/>
        </w:rPr>
        <w:fldChar w:fldCharType="separate"/>
      </w:r>
      <w:r w:rsidR="00D47E24" w:rsidRPr="00D47E24">
        <w:rPr>
          <w:rFonts w:ascii="Arial" w:hAnsi="Arial" w:cs="Arial"/>
          <w:noProof/>
          <w:vertAlign w:val="superscript"/>
        </w:rPr>
        <w:t>5</w:t>
      </w:r>
      <w:r w:rsidR="00635ABA">
        <w:rPr>
          <w:rFonts w:ascii="Arial" w:hAnsi="Arial" w:cs="Arial"/>
        </w:rPr>
        <w:fldChar w:fldCharType="end"/>
      </w:r>
    </w:p>
    <w:p w14:paraId="6ED0FC04" w14:textId="0E99BC3C" w:rsidR="0097143B" w:rsidRDefault="0097143B" w:rsidP="00043CF5">
      <w:pPr>
        <w:rPr>
          <w:rFonts w:ascii="Arial" w:hAnsi="Arial" w:cs="Arial"/>
        </w:rPr>
      </w:pPr>
    </w:p>
    <w:p w14:paraId="3AD70F2E" w14:textId="783646FA" w:rsidR="003C523A" w:rsidRDefault="003C523A" w:rsidP="00043CF5">
      <w:pPr>
        <w:rPr>
          <w:rFonts w:ascii="Arial" w:hAnsi="Arial" w:cs="Arial"/>
          <w:b/>
        </w:rPr>
      </w:pPr>
      <w:r>
        <w:rPr>
          <w:rFonts w:ascii="Arial" w:hAnsi="Arial" w:cs="Arial"/>
          <w:b/>
        </w:rPr>
        <w:t xml:space="preserve">Replicating </w:t>
      </w:r>
      <w:r w:rsidRPr="003C523A">
        <w:rPr>
          <w:rFonts w:ascii="Arial" w:hAnsi="Arial" w:cs="Arial"/>
          <w:b/>
          <w:i/>
        </w:rPr>
        <w:t>de novo</w:t>
      </w:r>
      <w:r>
        <w:rPr>
          <w:rFonts w:ascii="Arial" w:hAnsi="Arial" w:cs="Arial"/>
          <w:b/>
        </w:rPr>
        <w:t xml:space="preserve"> SNV results</w:t>
      </w:r>
    </w:p>
    <w:p w14:paraId="554DE612" w14:textId="4AF1B227" w:rsidR="003C523A" w:rsidRDefault="003C523A" w:rsidP="00043CF5">
      <w:pPr>
        <w:rPr>
          <w:rFonts w:ascii="Arial" w:hAnsi="Arial" w:cs="Arial"/>
          <w:b/>
        </w:rPr>
      </w:pPr>
    </w:p>
    <w:p w14:paraId="354C5A6F" w14:textId="05861F31" w:rsidR="003C523A" w:rsidRDefault="003C523A" w:rsidP="00043CF5">
      <w:pPr>
        <w:rPr>
          <w:rFonts w:ascii="Arial" w:hAnsi="Arial" w:cs="Arial"/>
          <w:b/>
        </w:rPr>
      </w:pPr>
      <w:r>
        <w:rPr>
          <w:rFonts w:ascii="Arial" w:hAnsi="Arial" w:cs="Arial"/>
          <w:b/>
        </w:rPr>
        <w:t xml:space="preserve">Indel classification </w:t>
      </w:r>
      <w:r w:rsidR="00AD6726">
        <w:rPr>
          <w:rFonts w:ascii="Arial" w:hAnsi="Arial" w:cs="Arial"/>
          <w:b/>
        </w:rPr>
        <w:t>application programming interface</w:t>
      </w:r>
    </w:p>
    <w:p w14:paraId="122A0AE7" w14:textId="17CB19FA" w:rsidR="003C523A" w:rsidRDefault="003C523A" w:rsidP="00043CF5">
      <w:pPr>
        <w:rPr>
          <w:rFonts w:ascii="Arial" w:hAnsi="Arial" w:cs="Arial"/>
          <w:b/>
        </w:rPr>
      </w:pPr>
    </w:p>
    <w:p w14:paraId="65B03B9F" w14:textId="08F09948" w:rsidR="00FC71AC" w:rsidRDefault="00FC71AC" w:rsidP="00043CF5">
      <w:pPr>
        <w:rPr>
          <w:rFonts w:ascii="Arial" w:hAnsi="Arial" w:cs="Arial"/>
          <w:b/>
        </w:rPr>
      </w:pPr>
    </w:p>
    <w:p w14:paraId="11352105" w14:textId="63E25C5A" w:rsidR="00FC71AC" w:rsidRPr="00FC71AC" w:rsidRDefault="00FC71AC" w:rsidP="00043CF5">
      <w:pPr>
        <w:rPr>
          <w:rFonts w:ascii="Arial" w:hAnsi="Arial" w:cs="Arial"/>
          <w:b/>
        </w:rPr>
      </w:pPr>
      <w:r w:rsidRPr="00FC71AC">
        <w:rPr>
          <w:rFonts w:ascii="Arial" w:hAnsi="Arial" w:cs="Arial"/>
          <w:b/>
        </w:rPr>
        <w:t>Results</w:t>
      </w:r>
    </w:p>
    <w:p w14:paraId="7DFDE1ED" w14:textId="60EF7BD6" w:rsidR="00FC71AC" w:rsidRDefault="00FC71AC" w:rsidP="00043CF5">
      <w:pPr>
        <w:rPr>
          <w:rFonts w:ascii="Arial" w:hAnsi="Arial" w:cs="Arial"/>
        </w:rPr>
      </w:pPr>
    </w:p>
    <w:p w14:paraId="5E6EAFB6" w14:textId="2A323090" w:rsidR="00FC71AC" w:rsidRDefault="00FC71AC" w:rsidP="00043CF5">
      <w:pPr>
        <w:rPr>
          <w:rFonts w:ascii="Arial" w:hAnsi="Arial" w:cs="Arial"/>
        </w:rPr>
      </w:pPr>
    </w:p>
    <w:p w14:paraId="627DDC5A" w14:textId="0559780D" w:rsidR="00FC71AC" w:rsidRPr="00FC71AC" w:rsidRDefault="00FC71AC" w:rsidP="00043CF5">
      <w:pPr>
        <w:rPr>
          <w:rFonts w:ascii="Arial" w:hAnsi="Arial" w:cs="Arial"/>
          <w:b/>
        </w:rPr>
      </w:pPr>
      <w:r w:rsidRPr="00FC71AC">
        <w:rPr>
          <w:rFonts w:ascii="Arial" w:hAnsi="Arial" w:cs="Arial"/>
          <w:b/>
        </w:rPr>
        <w:t>Conclusion</w:t>
      </w:r>
    </w:p>
    <w:p w14:paraId="545F320F" w14:textId="77777777" w:rsidR="00FC71AC" w:rsidRPr="00FC71AC" w:rsidRDefault="00FC71AC" w:rsidP="00043CF5">
      <w:pPr>
        <w:rPr>
          <w:rFonts w:ascii="Arial" w:hAnsi="Arial" w:cs="Arial"/>
        </w:rPr>
      </w:pPr>
    </w:p>
    <w:p w14:paraId="5396F364" w14:textId="77777777" w:rsidR="00AD6726" w:rsidRPr="003C523A" w:rsidRDefault="00AD6726" w:rsidP="00043CF5">
      <w:pPr>
        <w:rPr>
          <w:rFonts w:ascii="Arial" w:hAnsi="Arial" w:cs="Arial"/>
          <w:b/>
        </w:rPr>
      </w:pPr>
    </w:p>
    <w:p w14:paraId="445E4717" w14:textId="77777777" w:rsidR="0097143B" w:rsidRPr="0097143B" w:rsidRDefault="0097143B" w:rsidP="00043CF5">
      <w:pPr>
        <w:rPr>
          <w:rFonts w:ascii="Arial" w:hAnsi="Arial" w:cs="Arial"/>
          <w:b/>
        </w:rPr>
      </w:pPr>
      <w:r w:rsidRPr="0097143B">
        <w:rPr>
          <w:rFonts w:ascii="Arial" w:hAnsi="Arial" w:cs="Arial"/>
          <w:b/>
        </w:rPr>
        <w:t>URLS</w:t>
      </w:r>
    </w:p>
    <w:p w14:paraId="23056A32" w14:textId="55F3D155" w:rsidR="0097143B" w:rsidRDefault="0097143B" w:rsidP="00043CF5">
      <w:pPr>
        <w:rPr>
          <w:rFonts w:ascii="Arial" w:hAnsi="Arial" w:cs="Arial"/>
        </w:rPr>
      </w:pPr>
      <w:r w:rsidRPr="0097143B">
        <w:rPr>
          <w:rFonts w:ascii="Arial" w:hAnsi="Arial" w:cs="Arial"/>
        </w:rPr>
        <w:t xml:space="preserve">Code: </w:t>
      </w:r>
      <w:hyperlink r:id="rId7" w:history="1">
        <w:r w:rsidRPr="0097278C">
          <w:rPr>
            <w:rStyle w:val="Hyperlink"/>
            <w:rFonts w:ascii="Arial" w:hAnsi="Arial" w:cs="Arial"/>
          </w:rPr>
          <w:t>https://github.com/allisonseiden/longreadclustersequencing/</w:t>
        </w:r>
      </w:hyperlink>
    </w:p>
    <w:p w14:paraId="19008DE9" w14:textId="33F03B45" w:rsidR="00183BAE" w:rsidRDefault="007C546F" w:rsidP="006C021D">
      <w:pPr>
        <w:widowControl w:val="0"/>
        <w:autoSpaceDE w:val="0"/>
        <w:autoSpaceDN w:val="0"/>
        <w:adjustRightInd w:val="0"/>
        <w:rPr>
          <w:rFonts w:ascii="Arial" w:hAnsi="Arial" w:cs="Arial"/>
        </w:rPr>
      </w:pPr>
      <w:r>
        <w:rPr>
          <w:rFonts w:ascii="Arial" w:hAnsi="Arial" w:cs="Arial"/>
        </w:rPr>
        <w:t xml:space="preserve">Sorting-hat: </w:t>
      </w:r>
      <w:hyperlink r:id="rId8" w:history="1">
        <w:r w:rsidR="00D711C7" w:rsidRPr="0097278C">
          <w:rPr>
            <w:rStyle w:val="Hyperlink"/>
            <w:rFonts w:ascii="Arial" w:hAnsi="Arial" w:cs="Arial"/>
          </w:rPr>
          <w:t>https://pypi.org/project/sorting-hat/</w:t>
        </w:r>
      </w:hyperlink>
    </w:p>
    <w:p w14:paraId="7795E320" w14:textId="77777777" w:rsidR="007C546F" w:rsidRDefault="007C546F" w:rsidP="006C021D">
      <w:pPr>
        <w:widowControl w:val="0"/>
        <w:autoSpaceDE w:val="0"/>
        <w:autoSpaceDN w:val="0"/>
        <w:adjustRightInd w:val="0"/>
        <w:rPr>
          <w:rFonts w:ascii="Arial" w:hAnsi="Arial" w:cs="Arial"/>
        </w:rPr>
      </w:pPr>
    </w:p>
    <w:p w14:paraId="341671BC" w14:textId="7D42FDE4" w:rsidR="006C021D" w:rsidRPr="00F93C62" w:rsidRDefault="00F93C62" w:rsidP="006C021D">
      <w:pPr>
        <w:widowControl w:val="0"/>
        <w:autoSpaceDE w:val="0"/>
        <w:autoSpaceDN w:val="0"/>
        <w:adjustRightInd w:val="0"/>
        <w:rPr>
          <w:rFonts w:ascii="Arial" w:hAnsi="Arial" w:cs="Arial"/>
          <w:b/>
        </w:rPr>
      </w:pPr>
      <w:r>
        <w:rPr>
          <w:rFonts w:ascii="Arial" w:hAnsi="Arial" w:cs="Arial"/>
          <w:b/>
        </w:rPr>
        <w:t>References</w:t>
      </w:r>
    </w:p>
    <w:p w14:paraId="43B6B3B0" w14:textId="23C95933" w:rsidR="00145638" w:rsidRPr="00145638" w:rsidRDefault="00A35644" w:rsidP="00145638">
      <w:pPr>
        <w:widowControl w:val="0"/>
        <w:autoSpaceDE w:val="0"/>
        <w:autoSpaceDN w:val="0"/>
        <w:adjustRightInd w:val="0"/>
        <w:ind w:left="640" w:hanging="640"/>
        <w:rPr>
          <w:rFonts w:ascii="Arial" w:hAnsi="Arial" w:cs="Arial"/>
          <w:noProof/>
        </w:rPr>
      </w:pPr>
      <w:r>
        <w:rPr>
          <w:rFonts w:ascii="Arial" w:hAnsi="Arial" w:cs="Arial"/>
        </w:rPr>
        <w:fldChar w:fldCharType="begin" w:fldLock="1"/>
      </w:r>
      <w:r>
        <w:rPr>
          <w:rFonts w:ascii="Arial" w:hAnsi="Arial" w:cs="Arial"/>
        </w:rPr>
        <w:instrText xml:space="preserve">ADDIN Mendeley Bibliography CSL_BIBLIOGRAPHY </w:instrText>
      </w:r>
      <w:r>
        <w:rPr>
          <w:rFonts w:ascii="Arial" w:hAnsi="Arial" w:cs="Arial"/>
        </w:rPr>
        <w:fldChar w:fldCharType="separate"/>
      </w:r>
      <w:r w:rsidR="00145638" w:rsidRPr="00145638">
        <w:rPr>
          <w:rFonts w:ascii="Arial" w:hAnsi="Arial" w:cs="Arial"/>
          <w:noProof/>
        </w:rPr>
        <w:t>1.</w:t>
      </w:r>
      <w:r w:rsidR="00145638" w:rsidRPr="00145638">
        <w:rPr>
          <w:rFonts w:ascii="Arial" w:hAnsi="Arial" w:cs="Arial"/>
          <w:noProof/>
        </w:rPr>
        <w:tab/>
        <w:t xml:space="preserve">Campbell, C. D. &amp; Eichler, E. E. Properties and rates of germline mutations in humans. </w:t>
      </w:r>
      <w:r w:rsidR="00145638" w:rsidRPr="00145638">
        <w:rPr>
          <w:rFonts w:ascii="Arial" w:hAnsi="Arial" w:cs="Arial"/>
          <w:i/>
          <w:iCs/>
          <w:noProof/>
        </w:rPr>
        <w:t>Trends Genet.</w:t>
      </w:r>
      <w:r w:rsidR="00145638" w:rsidRPr="00145638">
        <w:rPr>
          <w:rFonts w:ascii="Arial" w:hAnsi="Arial" w:cs="Arial"/>
          <w:noProof/>
        </w:rPr>
        <w:t xml:space="preserve"> </w:t>
      </w:r>
      <w:r w:rsidR="00145638" w:rsidRPr="00145638">
        <w:rPr>
          <w:rFonts w:ascii="Arial" w:hAnsi="Arial" w:cs="Arial"/>
          <w:b/>
          <w:bCs/>
          <w:noProof/>
        </w:rPr>
        <w:t>29,</w:t>
      </w:r>
      <w:r w:rsidR="00145638" w:rsidRPr="00145638">
        <w:rPr>
          <w:rFonts w:ascii="Arial" w:hAnsi="Arial" w:cs="Arial"/>
          <w:noProof/>
        </w:rPr>
        <w:t xml:space="preserve"> 575–584 (2013).</w:t>
      </w:r>
    </w:p>
    <w:p w14:paraId="53184FE9" w14:textId="77777777" w:rsidR="00145638" w:rsidRPr="00145638" w:rsidRDefault="00145638" w:rsidP="00145638">
      <w:pPr>
        <w:widowControl w:val="0"/>
        <w:autoSpaceDE w:val="0"/>
        <w:autoSpaceDN w:val="0"/>
        <w:adjustRightInd w:val="0"/>
        <w:ind w:left="640" w:hanging="640"/>
        <w:rPr>
          <w:rFonts w:ascii="Arial" w:hAnsi="Arial" w:cs="Arial"/>
          <w:noProof/>
        </w:rPr>
      </w:pPr>
      <w:r w:rsidRPr="00145638">
        <w:rPr>
          <w:rFonts w:ascii="Arial" w:hAnsi="Arial" w:cs="Arial"/>
          <w:noProof/>
        </w:rPr>
        <w:t>2.</w:t>
      </w:r>
      <w:r w:rsidRPr="00145638">
        <w:rPr>
          <w:rFonts w:ascii="Arial" w:hAnsi="Arial" w:cs="Arial"/>
          <w:noProof/>
        </w:rPr>
        <w:tab/>
        <w:t xml:space="preserve">Montgomery, S. B. </w:t>
      </w:r>
      <w:r w:rsidRPr="00145638">
        <w:rPr>
          <w:rFonts w:ascii="Arial" w:hAnsi="Arial" w:cs="Arial"/>
          <w:i/>
          <w:iCs/>
          <w:noProof/>
        </w:rPr>
        <w:t>et al.</w:t>
      </w:r>
      <w:r w:rsidRPr="00145638">
        <w:rPr>
          <w:rFonts w:ascii="Arial" w:hAnsi="Arial" w:cs="Arial"/>
          <w:noProof/>
        </w:rPr>
        <w:t xml:space="preserve"> The origin, evolution, and functional impact of short insertion-deletion variants identified in 179 human genomes. </w:t>
      </w:r>
      <w:r w:rsidRPr="00145638">
        <w:rPr>
          <w:rFonts w:ascii="Arial" w:hAnsi="Arial" w:cs="Arial"/>
          <w:i/>
          <w:iCs/>
          <w:noProof/>
        </w:rPr>
        <w:t>Genome Res.</w:t>
      </w:r>
      <w:r w:rsidRPr="00145638">
        <w:rPr>
          <w:rFonts w:ascii="Arial" w:hAnsi="Arial" w:cs="Arial"/>
          <w:noProof/>
        </w:rPr>
        <w:t xml:space="preserve"> </w:t>
      </w:r>
      <w:r w:rsidRPr="00145638">
        <w:rPr>
          <w:rFonts w:ascii="Arial" w:hAnsi="Arial" w:cs="Arial"/>
          <w:b/>
          <w:bCs/>
          <w:noProof/>
        </w:rPr>
        <w:t>23,</w:t>
      </w:r>
      <w:r w:rsidRPr="00145638">
        <w:rPr>
          <w:rFonts w:ascii="Arial" w:hAnsi="Arial" w:cs="Arial"/>
          <w:noProof/>
        </w:rPr>
        <w:t xml:space="preserve"> 749–761 (2013).</w:t>
      </w:r>
    </w:p>
    <w:p w14:paraId="66BE89D7" w14:textId="77777777" w:rsidR="00145638" w:rsidRPr="00145638" w:rsidRDefault="00145638" w:rsidP="00145638">
      <w:pPr>
        <w:widowControl w:val="0"/>
        <w:autoSpaceDE w:val="0"/>
        <w:autoSpaceDN w:val="0"/>
        <w:adjustRightInd w:val="0"/>
        <w:ind w:left="640" w:hanging="640"/>
        <w:rPr>
          <w:rFonts w:ascii="Arial" w:hAnsi="Arial" w:cs="Arial"/>
          <w:noProof/>
        </w:rPr>
      </w:pPr>
      <w:r w:rsidRPr="00145638">
        <w:rPr>
          <w:rFonts w:ascii="Arial" w:hAnsi="Arial" w:cs="Arial"/>
          <w:noProof/>
        </w:rPr>
        <w:t>3.</w:t>
      </w:r>
      <w:r w:rsidRPr="00145638">
        <w:rPr>
          <w:rFonts w:ascii="Arial" w:hAnsi="Arial" w:cs="Arial"/>
          <w:noProof/>
        </w:rPr>
        <w:tab/>
        <w:t xml:space="preserve">Kloosterman, W. P. </w:t>
      </w:r>
      <w:r w:rsidRPr="00145638">
        <w:rPr>
          <w:rFonts w:ascii="Arial" w:hAnsi="Arial" w:cs="Arial"/>
          <w:i/>
          <w:iCs/>
          <w:noProof/>
        </w:rPr>
        <w:t>et al.</w:t>
      </w:r>
      <w:r w:rsidRPr="00145638">
        <w:rPr>
          <w:rFonts w:ascii="Arial" w:hAnsi="Arial" w:cs="Arial"/>
          <w:noProof/>
        </w:rPr>
        <w:t xml:space="preserve"> Characteristics of de novo structural changes in the human genome. </w:t>
      </w:r>
      <w:r w:rsidRPr="00145638">
        <w:rPr>
          <w:rFonts w:ascii="Arial" w:hAnsi="Arial" w:cs="Arial"/>
          <w:i/>
          <w:iCs/>
          <w:noProof/>
        </w:rPr>
        <w:t>Genome Res.</w:t>
      </w:r>
      <w:r w:rsidRPr="00145638">
        <w:rPr>
          <w:rFonts w:ascii="Arial" w:hAnsi="Arial" w:cs="Arial"/>
          <w:noProof/>
        </w:rPr>
        <w:t xml:space="preserve"> </w:t>
      </w:r>
      <w:r w:rsidRPr="00145638">
        <w:rPr>
          <w:rFonts w:ascii="Arial" w:hAnsi="Arial" w:cs="Arial"/>
          <w:b/>
          <w:bCs/>
          <w:noProof/>
        </w:rPr>
        <w:t>25,</w:t>
      </w:r>
      <w:r w:rsidRPr="00145638">
        <w:rPr>
          <w:rFonts w:ascii="Arial" w:hAnsi="Arial" w:cs="Arial"/>
          <w:noProof/>
        </w:rPr>
        <w:t xml:space="preserve"> 792–801 (2015).</w:t>
      </w:r>
    </w:p>
    <w:p w14:paraId="36BAE209" w14:textId="77777777" w:rsidR="00145638" w:rsidRPr="00145638" w:rsidRDefault="00145638" w:rsidP="00145638">
      <w:pPr>
        <w:widowControl w:val="0"/>
        <w:autoSpaceDE w:val="0"/>
        <w:autoSpaceDN w:val="0"/>
        <w:adjustRightInd w:val="0"/>
        <w:ind w:left="640" w:hanging="640"/>
        <w:rPr>
          <w:rFonts w:ascii="Arial" w:hAnsi="Arial" w:cs="Arial"/>
          <w:noProof/>
        </w:rPr>
      </w:pPr>
      <w:r w:rsidRPr="00145638">
        <w:rPr>
          <w:rFonts w:ascii="Arial" w:hAnsi="Arial" w:cs="Arial"/>
          <w:noProof/>
        </w:rPr>
        <w:t>4.</w:t>
      </w:r>
      <w:r w:rsidRPr="00145638">
        <w:rPr>
          <w:rFonts w:ascii="Arial" w:hAnsi="Arial" w:cs="Arial"/>
          <w:noProof/>
        </w:rPr>
        <w:tab/>
        <w:t>Garcia-Diaz, M. &amp; Kunkel, T. A. Mechanism of a genetic glissando*: structural biology of indel</w:t>
      </w:r>
      <w:bookmarkStart w:id="0" w:name="_GoBack"/>
      <w:bookmarkEnd w:id="0"/>
      <w:r w:rsidRPr="00145638">
        <w:rPr>
          <w:rFonts w:ascii="Arial" w:hAnsi="Arial" w:cs="Arial"/>
          <w:noProof/>
        </w:rPr>
        <w:t xml:space="preserve"> mutations. </w:t>
      </w:r>
      <w:r w:rsidRPr="00145638">
        <w:rPr>
          <w:rFonts w:ascii="Arial" w:hAnsi="Arial" w:cs="Arial"/>
          <w:i/>
          <w:iCs/>
          <w:noProof/>
        </w:rPr>
        <w:t>Trends Biochem. Sci.</w:t>
      </w:r>
      <w:r w:rsidRPr="00145638">
        <w:rPr>
          <w:rFonts w:ascii="Arial" w:hAnsi="Arial" w:cs="Arial"/>
          <w:noProof/>
        </w:rPr>
        <w:t xml:space="preserve"> </w:t>
      </w:r>
      <w:r w:rsidRPr="00145638">
        <w:rPr>
          <w:rFonts w:ascii="Arial" w:hAnsi="Arial" w:cs="Arial"/>
          <w:b/>
          <w:bCs/>
          <w:noProof/>
        </w:rPr>
        <w:t>31,</w:t>
      </w:r>
      <w:r w:rsidRPr="00145638">
        <w:rPr>
          <w:rFonts w:ascii="Arial" w:hAnsi="Arial" w:cs="Arial"/>
          <w:noProof/>
        </w:rPr>
        <w:t xml:space="preserve"> 206–214 (2006).</w:t>
      </w:r>
    </w:p>
    <w:p w14:paraId="3A7E4072" w14:textId="77777777" w:rsidR="00145638" w:rsidRPr="00145638" w:rsidRDefault="00145638" w:rsidP="00145638">
      <w:pPr>
        <w:widowControl w:val="0"/>
        <w:autoSpaceDE w:val="0"/>
        <w:autoSpaceDN w:val="0"/>
        <w:adjustRightInd w:val="0"/>
        <w:ind w:left="640" w:hanging="640"/>
        <w:rPr>
          <w:rFonts w:ascii="Arial" w:hAnsi="Arial" w:cs="Arial"/>
          <w:noProof/>
        </w:rPr>
      </w:pPr>
      <w:r w:rsidRPr="00145638">
        <w:rPr>
          <w:rFonts w:ascii="Arial" w:hAnsi="Arial" w:cs="Arial"/>
          <w:noProof/>
        </w:rPr>
        <w:t>5.</w:t>
      </w:r>
      <w:r w:rsidRPr="00145638">
        <w:rPr>
          <w:rFonts w:ascii="Arial" w:hAnsi="Arial" w:cs="Arial"/>
          <w:noProof/>
        </w:rPr>
        <w:tab/>
        <w:t xml:space="preserve">Jónsson, H. </w:t>
      </w:r>
      <w:r w:rsidRPr="00145638">
        <w:rPr>
          <w:rFonts w:ascii="Arial" w:hAnsi="Arial" w:cs="Arial"/>
          <w:i/>
          <w:iCs/>
          <w:noProof/>
        </w:rPr>
        <w:t>et al.</w:t>
      </w:r>
      <w:r w:rsidRPr="00145638">
        <w:rPr>
          <w:rFonts w:ascii="Arial" w:hAnsi="Arial" w:cs="Arial"/>
          <w:noProof/>
        </w:rPr>
        <w:t xml:space="preserve"> Parental influence on human germline de novo mutations in 1,548 trios from Iceland. </w:t>
      </w:r>
      <w:r w:rsidRPr="00145638">
        <w:rPr>
          <w:rFonts w:ascii="Arial" w:hAnsi="Arial" w:cs="Arial"/>
          <w:i/>
          <w:iCs/>
          <w:noProof/>
        </w:rPr>
        <w:t>Nature</w:t>
      </w:r>
      <w:r w:rsidRPr="00145638">
        <w:rPr>
          <w:rFonts w:ascii="Arial" w:hAnsi="Arial" w:cs="Arial"/>
          <w:noProof/>
        </w:rPr>
        <w:t xml:space="preserve"> </w:t>
      </w:r>
      <w:r w:rsidRPr="00145638">
        <w:rPr>
          <w:rFonts w:ascii="Arial" w:hAnsi="Arial" w:cs="Arial"/>
          <w:b/>
          <w:bCs/>
          <w:noProof/>
        </w:rPr>
        <w:t>549,</w:t>
      </w:r>
      <w:r w:rsidRPr="00145638">
        <w:rPr>
          <w:rFonts w:ascii="Arial" w:hAnsi="Arial" w:cs="Arial"/>
          <w:noProof/>
        </w:rPr>
        <w:t xml:space="preserve"> 519–522 (2017).</w:t>
      </w:r>
    </w:p>
    <w:p w14:paraId="187B32B4" w14:textId="77777777" w:rsidR="00145638" w:rsidRPr="00145638" w:rsidRDefault="00145638" w:rsidP="00145638">
      <w:pPr>
        <w:widowControl w:val="0"/>
        <w:autoSpaceDE w:val="0"/>
        <w:autoSpaceDN w:val="0"/>
        <w:adjustRightInd w:val="0"/>
        <w:ind w:left="640" w:hanging="640"/>
        <w:rPr>
          <w:rFonts w:ascii="Arial" w:hAnsi="Arial" w:cs="Arial"/>
          <w:noProof/>
        </w:rPr>
      </w:pPr>
      <w:r w:rsidRPr="00145638">
        <w:rPr>
          <w:rFonts w:ascii="Arial" w:hAnsi="Arial" w:cs="Arial"/>
          <w:noProof/>
        </w:rPr>
        <w:t>6.</w:t>
      </w:r>
      <w:r w:rsidRPr="00145638">
        <w:rPr>
          <w:rFonts w:ascii="Arial" w:hAnsi="Arial" w:cs="Arial"/>
          <w:noProof/>
        </w:rPr>
        <w:tab/>
        <w:t xml:space="preserve">Gelb, B. </w:t>
      </w:r>
      <w:r w:rsidRPr="00145638">
        <w:rPr>
          <w:rFonts w:ascii="Arial" w:hAnsi="Arial" w:cs="Arial"/>
          <w:i/>
          <w:iCs/>
          <w:noProof/>
        </w:rPr>
        <w:t>et al.</w:t>
      </w:r>
      <w:r w:rsidRPr="00145638">
        <w:rPr>
          <w:rFonts w:ascii="Arial" w:hAnsi="Arial" w:cs="Arial"/>
          <w:noProof/>
        </w:rPr>
        <w:t xml:space="preserve"> The Congenital Heart Disease Genetic Network Study: rationale, design, and early results. </w:t>
      </w:r>
      <w:r w:rsidRPr="00145638">
        <w:rPr>
          <w:rFonts w:ascii="Arial" w:hAnsi="Arial" w:cs="Arial"/>
          <w:i/>
          <w:iCs/>
          <w:noProof/>
        </w:rPr>
        <w:t>Circ. Res.</w:t>
      </w:r>
      <w:r w:rsidRPr="00145638">
        <w:rPr>
          <w:rFonts w:ascii="Arial" w:hAnsi="Arial" w:cs="Arial"/>
          <w:noProof/>
        </w:rPr>
        <w:t xml:space="preserve"> </w:t>
      </w:r>
      <w:r w:rsidRPr="00145638">
        <w:rPr>
          <w:rFonts w:ascii="Arial" w:hAnsi="Arial" w:cs="Arial"/>
          <w:b/>
          <w:bCs/>
          <w:noProof/>
        </w:rPr>
        <w:t>112,</w:t>
      </w:r>
      <w:r w:rsidRPr="00145638">
        <w:rPr>
          <w:rFonts w:ascii="Arial" w:hAnsi="Arial" w:cs="Arial"/>
          <w:noProof/>
        </w:rPr>
        <w:t xml:space="preserve"> 698–706 (2013).</w:t>
      </w:r>
    </w:p>
    <w:p w14:paraId="4954DC56" w14:textId="77777777" w:rsidR="00145638" w:rsidRPr="00145638" w:rsidRDefault="00145638" w:rsidP="00145638">
      <w:pPr>
        <w:widowControl w:val="0"/>
        <w:autoSpaceDE w:val="0"/>
        <w:autoSpaceDN w:val="0"/>
        <w:adjustRightInd w:val="0"/>
        <w:ind w:left="640" w:hanging="640"/>
        <w:rPr>
          <w:rFonts w:ascii="Arial" w:hAnsi="Arial" w:cs="Arial"/>
          <w:noProof/>
        </w:rPr>
      </w:pPr>
      <w:r w:rsidRPr="00145638">
        <w:rPr>
          <w:rFonts w:ascii="Arial" w:hAnsi="Arial" w:cs="Arial"/>
          <w:noProof/>
        </w:rPr>
        <w:t>7.</w:t>
      </w:r>
      <w:r w:rsidRPr="00145638">
        <w:rPr>
          <w:rFonts w:ascii="Arial" w:hAnsi="Arial" w:cs="Arial"/>
          <w:noProof/>
        </w:rPr>
        <w:tab/>
        <w:t xml:space="preserve">Martin, M. </w:t>
      </w:r>
      <w:r w:rsidRPr="00145638">
        <w:rPr>
          <w:rFonts w:ascii="Arial" w:hAnsi="Arial" w:cs="Arial"/>
          <w:i/>
          <w:iCs/>
          <w:noProof/>
        </w:rPr>
        <w:t>et al.</w:t>
      </w:r>
      <w:r w:rsidRPr="00145638">
        <w:rPr>
          <w:rFonts w:ascii="Arial" w:hAnsi="Arial" w:cs="Arial"/>
          <w:noProof/>
        </w:rPr>
        <w:t xml:space="preserve"> WhatsHap: fast and accurate read-based phasing. </w:t>
      </w:r>
      <w:r w:rsidRPr="00145638">
        <w:rPr>
          <w:rFonts w:ascii="Arial" w:hAnsi="Arial" w:cs="Arial"/>
          <w:i/>
          <w:iCs/>
          <w:noProof/>
        </w:rPr>
        <w:t>bioRxiv</w:t>
      </w:r>
      <w:r w:rsidRPr="00145638">
        <w:rPr>
          <w:rFonts w:ascii="Arial" w:hAnsi="Arial" w:cs="Arial"/>
          <w:noProof/>
        </w:rPr>
        <w:t xml:space="preserve"> 085050 (2016). doi:10.1101/085050</w:t>
      </w:r>
    </w:p>
    <w:p w14:paraId="5795AAE1" w14:textId="77777777" w:rsidR="00145638" w:rsidRPr="00145638" w:rsidRDefault="00145638" w:rsidP="00145638">
      <w:pPr>
        <w:widowControl w:val="0"/>
        <w:autoSpaceDE w:val="0"/>
        <w:autoSpaceDN w:val="0"/>
        <w:adjustRightInd w:val="0"/>
        <w:ind w:left="640" w:hanging="640"/>
        <w:rPr>
          <w:rFonts w:ascii="Arial" w:hAnsi="Arial" w:cs="Arial"/>
          <w:noProof/>
        </w:rPr>
      </w:pPr>
      <w:r w:rsidRPr="00145638">
        <w:rPr>
          <w:rFonts w:ascii="Arial" w:hAnsi="Arial" w:cs="Arial"/>
          <w:noProof/>
        </w:rPr>
        <w:t>8.</w:t>
      </w:r>
      <w:r w:rsidRPr="00145638">
        <w:rPr>
          <w:rFonts w:ascii="Arial" w:hAnsi="Arial" w:cs="Arial"/>
          <w:noProof/>
        </w:rPr>
        <w:tab/>
        <w:t xml:space="preserve">Robinson, J. T. </w:t>
      </w:r>
      <w:r w:rsidRPr="00145638">
        <w:rPr>
          <w:rFonts w:ascii="Arial" w:hAnsi="Arial" w:cs="Arial"/>
          <w:i/>
          <w:iCs/>
          <w:noProof/>
        </w:rPr>
        <w:t>et al.</w:t>
      </w:r>
      <w:r w:rsidRPr="00145638">
        <w:rPr>
          <w:rFonts w:ascii="Arial" w:hAnsi="Arial" w:cs="Arial"/>
          <w:noProof/>
        </w:rPr>
        <w:t xml:space="preserve"> Integrative genomics viewer. </w:t>
      </w:r>
      <w:r w:rsidRPr="00145638">
        <w:rPr>
          <w:rFonts w:ascii="Arial" w:hAnsi="Arial" w:cs="Arial"/>
          <w:i/>
          <w:iCs/>
          <w:noProof/>
        </w:rPr>
        <w:t>Nat. Biotechnol.</w:t>
      </w:r>
      <w:r w:rsidRPr="00145638">
        <w:rPr>
          <w:rFonts w:ascii="Arial" w:hAnsi="Arial" w:cs="Arial"/>
          <w:noProof/>
        </w:rPr>
        <w:t xml:space="preserve"> </w:t>
      </w:r>
      <w:r w:rsidRPr="00145638">
        <w:rPr>
          <w:rFonts w:ascii="Arial" w:hAnsi="Arial" w:cs="Arial"/>
          <w:b/>
          <w:bCs/>
          <w:noProof/>
        </w:rPr>
        <w:t>29,</w:t>
      </w:r>
      <w:r w:rsidRPr="00145638">
        <w:rPr>
          <w:rFonts w:ascii="Arial" w:hAnsi="Arial" w:cs="Arial"/>
          <w:noProof/>
        </w:rPr>
        <w:t xml:space="preserve"> 24–6 (2011).</w:t>
      </w:r>
    </w:p>
    <w:p w14:paraId="4435D094" w14:textId="1A04634C" w:rsidR="00F93C62" w:rsidRPr="00444A65" w:rsidRDefault="00A35644" w:rsidP="00145638">
      <w:pPr>
        <w:widowControl w:val="0"/>
        <w:autoSpaceDE w:val="0"/>
        <w:autoSpaceDN w:val="0"/>
        <w:adjustRightInd w:val="0"/>
        <w:ind w:left="640" w:hanging="640"/>
        <w:rPr>
          <w:rFonts w:ascii="Arial" w:hAnsi="Arial" w:cs="Arial"/>
        </w:rPr>
      </w:pPr>
      <w:r>
        <w:rPr>
          <w:rFonts w:ascii="Arial" w:hAnsi="Arial" w:cs="Arial"/>
        </w:rPr>
        <w:fldChar w:fldCharType="end"/>
      </w:r>
    </w:p>
    <w:sectPr w:rsidR="00F93C62" w:rsidRPr="00444A65" w:rsidSect="00E61B20">
      <w:pgSz w:w="12240" w:h="15840"/>
      <w:pgMar w:top="1440" w:right="1440" w:bottom="1440" w:left="1440" w:header="720" w:footer="720" w:gutter="0"/>
      <w:lnNumType w:countBy="5"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BAE"/>
    <w:rsid w:val="000037C2"/>
    <w:rsid w:val="00004B48"/>
    <w:rsid w:val="00043CF5"/>
    <w:rsid w:val="00045FA4"/>
    <w:rsid w:val="00071620"/>
    <w:rsid w:val="000A7F81"/>
    <w:rsid w:val="000D2048"/>
    <w:rsid w:val="000D3228"/>
    <w:rsid w:val="00145638"/>
    <w:rsid w:val="0018088B"/>
    <w:rsid w:val="00183BAE"/>
    <w:rsid w:val="001F5857"/>
    <w:rsid w:val="002777A5"/>
    <w:rsid w:val="002A6994"/>
    <w:rsid w:val="002D0976"/>
    <w:rsid w:val="002F0117"/>
    <w:rsid w:val="00300011"/>
    <w:rsid w:val="0030655A"/>
    <w:rsid w:val="00354226"/>
    <w:rsid w:val="00375D14"/>
    <w:rsid w:val="003A2F40"/>
    <w:rsid w:val="003B08C5"/>
    <w:rsid w:val="003C523A"/>
    <w:rsid w:val="00444A65"/>
    <w:rsid w:val="0047000C"/>
    <w:rsid w:val="00480C4B"/>
    <w:rsid w:val="00553ACC"/>
    <w:rsid w:val="005A6E52"/>
    <w:rsid w:val="005E469F"/>
    <w:rsid w:val="00635ABA"/>
    <w:rsid w:val="00643AB5"/>
    <w:rsid w:val="00687BC2"/>
    <w:rsid w:val="006C021D"/>
    <w:rsid w:val="006C07C5"/>
    <w:rsid w:val="00765B03"/>
    <w:rsid w:val="00766B8D"/>
    <w:rsid w:val="007770A5"/>
    <w:rsid w:val="007C546F"/>
    <w:rsid w:val="008725ED"/>
    <w:rsid w:val="009005FB"/>
    <w:rsid w:val="00924C56"/>
    <w:rsid w:val="0097143B"/>
    <w:rsid w:val="00983C18"/>
    <w:rsid w:val="009F2494"/>
    <w:rsid w:val="00A35644"/>
    <w:rsid w:val="00A417B0"/>
    <w:rsid w:val="00A84F82"/>
    <w:rsid w:val="00AD2D19"/>
    <w:rsid w:val="00AD5EBC"/>
    <w:rsid w:val="00AD6726"/>
    <w:rsid w:val="00AE15BA"/>
    <w:rsid w:val="00B24C0E"/>
    <w:rsid w:val="00B41E4E"/>
    <w:rsid w:val="00B61ED0"/>
    <w:rsid w:val="00B640E8"/>
    <w:rsid w:val="00B6496F"/>
    <w:rsid w:val="00BD1F59"/>
    <w:rsid w:val="00C06012"/>
    <w:rsid w:val="00CD67E6"/>
    <w:rsid w:val="00D03E56"/>
    <w:rsid w:val="00D1492D"/>
    <w:rsid w:val="00D177AD"/>
    <w:rsid w:val="00D24CE3"/>
    <w:rsid w:val="00D32986"/>
    <w:rsid w:val="00D37570"/>
    <w:rsid w:val="00D47E24"/>
    <w:rsid w:val="00D55F22"/>
    <w:rsid w:val="00D67FC7"/>
    <w:rsid w:val="00D711C7"/>
    <w:rsid w:val="00D8137D"/>
    <w:rsid w:val="00D9298D"/>
    <w:rsid w:val="00DC33A0"/>
    <w:rsid w:val="00DD5253"/>
    <w:rsid w:val="00E61B20"/>
    <w:rsid w:val="00E85D28"/>
    <w:rsid w:val="00E9253D"/>
    <w:rsid w:val="00F227E2"/>
    <w:rsid w:val="00F575D5"/>
    <w:rsid w:val="00F72B42"/>
    <w:rsid w:val="00F829D7"/>
    <w:rsid w:val="00F85FB0"/>
    <w:rsid w:val="00F91BEE"/>
    <w:rsid w:val="00F93C62"/>
    <w:rsid w:val="00FB3686"/>
    <w:rsid w:val="00FC7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208FA"/>
  <w15:chartTrackingRefBased/>
  <w15:docId w15:val="{DFB154B3-ABB0-C046-B007-5511C7943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3B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1ED0"/>
    <w:rPr>
      <w:color w:val="0563C1" w:themeColor="hyperlink"/>
      <w:u w:val="single"/>
    </w:rPr>
  </w:style>
  <w:style w:type="character" w:styleId="UnresolvedMention">
    <w:name w:val="Unresolved Mention"/>
    <w:basedOn w:val="DefaultParagraphFont"/>
    <w:uiPriority w:val="99"/>
    <w:semiHidden/>
    <w:unhideWhenUsed/>
    <w:rsid w:val="00D8137D"/>
    <w:rPr>
      <w:color w:val="605E5C"/>
      <w:shd w:val="clear" w:color="auto" w:fill="E1DFDD"/>
    </w:rPr>
  </w:style>
  <w:style w:type="character" w:styleId="LineNumber">
    <w:name w:val="line number"/>
    <w:basedOn w:val="DefaultParagraphFont"/>
    <w:uiPriority w:val="99"/>
    <w:semiHidden/>
    <w:unhideWhenUsed/>
    <w:rsid w:val="00B640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sorting-hat/" TargetMode="External"/><Relationship Id="rId3" Type="http://schemas.openxmlformats.org/officeDocument/2006/relationships/settings" Target="settings.xml"/><Relationship Id="rId7" Type="http://schemas.openxmlformats.org/officeDocument/2006/relationships/hyperlink" Target="https://github.com/allisonseiden/longreadclustersequencin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pypi.org/project/sorting-hat/" TargetMode="External"/><Relationship Id="rId5" Type="http://schemas.openxmlformats.org/officeDocument/2006/relationships/hyperlink" Target="mailto:bruce.gelb@mssm.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33C1B-4EA0-D74F-8BC1-58444E979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8995</Words>
  <Characters>51278</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Richter</dc:creator>
  <cp:keywords/>
  <dc:description/>
  <cp:lastModifiedBy>Felix Richter</cp:lastModifiedBy>
  <cp:revision>81</cp:revision>
  <dcterms:created xsi:type="dcterms:W3CDTF">2019-01-22T15:05:00Z</dcterms:created>
  <dcterms:modified xsi:type="dcterms:W3CDTF">2019-01-22T15:53:00Z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http://www.zotero.org/styles/bioinformatics</vt:lpwstr>
  </property>
  <property fmtid="{D5CDD505-2E9C-101B-9397-08002B2CF9AE}" pid="7" name="Mendeley Recent Style Name 2_1">
    <vt:lpwstr>Bioinformatics</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http://www.zotero.org/styles/nature-no-et-al</vt:lpwstr>
  </property>
  <property fmtid="{D5CDD505-2E9C-101B-9397-08002B2CF9AE}" pid="21" name="Mendeley Recent Style Name 9_1">
    <vt:lpwstr>Nature (no "et al.")</vt:lpwstr>
  </property>
  <property fmtid="{D5CDD505-2E9C-101B-9397-08002B2CF9AE}" pid="22" name="Mendeley Document_1">
    <vt:lpwstr>True</vt:lpwstr>
  </property>
  <property fmtid="{D5CDD505-2E9C-101B-9397-08002B2CF9AE}" pid="23" name="Mendeley Unique User Id_1">
    <vt:lpwstr>e5345d0b-83d6-3da6-aeb9-791eb46ac061</vt:lpwstr>
  </property>
  <property fmtid="{D5CDD505-2E9C-101B-9397-08002B2CF9AE}" pid="24" name="Mendeley Citation Style_1">
    <vt:lpwstr>http://www.zotero.org/styles/nature</vt:lpwstr>
  </property>
</Properties>
</file>